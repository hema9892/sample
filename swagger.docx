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E6273" w14:textId="77777777" w:rsidR="00A03E97" w:rsidRPr="00A03E97" w:rsidRDefault="00A03E97" w:rsidP="00A03E97">
      <w:pPr>
        <w:spacing w:after="0" w:line="240" w:lineRule="auto"/>
        <w:rPr>
          <w:rFonts w:ascii="Segoe UI" w:eastAsia="Times New Roman" w:hAnsi="Segoe UI" w:cs="Segoe UI"/>
          <w:color w:val="333333"/>
          <w:kern w:val="0"/>
          <w:sz w:val="29"/>
          <w:szCs w:val="29"/>
          <w14:ligatures w14:val="none"/>
        </w:rPr>
      </w:pPr>
      <w:proofErr w:type="spellStart"/>
      <w:r w:rsidRPr="00A03E97">
        <w:rPr>
          <w:rFonts w:ascii="Segoe UI" w:eastAsia="Times New Roman" w:hAnsi="Segoe UI" w:cs="Segoe UI"/>
          <w:color w:val="333333"/>
          <w:kern w:val="0"/>
          <w:sz w:val="29"/>
          <w:szCs w:val="29"/>
          <w14:ligatures w14:val="none"/>
        </w:rPr>
        <w:t>xplanations</w:t>
      </w:r>
      <w:proofErr w:type="spellEnd"/>
      <w:r w:rsidRPr="00A03E97">
        <w:rPr>
          <w:rFonts w:ascii="Segoe UI" w:eastAsia="Times New Roman" w:hAnsi="Segoe UI" w:cs="Segoe UI"/>
          <w:color w:val="333333"/>
          <w:kern w:val="0"/>
          <w:sz w:val="29"/>
          <w:szCs w:val="29"/>
          <w14:ligatures w14:val="none"/>
        </w:rPr>
        <w:t>.</w:t>
      </w:r>
      <w:r w:rsidRPr="00A03E97">
        <w:rPr>
          <w:rFonts w:ascii="Segoe UI" w:eastAsia="Times New Roman" w:hAnsi="Segoe UI" w:cs="Segoe UI"/>
          <w:color w:val="333333"/>
          <w:kern w:val="0"/>
          <w:sz w:val="29"/>
          <w:szCs w:val="29"/>
          <w14:ligatures w14:val="none"/>
        </w:rPr>
        <w:br/>
      </w:r>
      <w:r w:rsidRPr="00A03E97">
        <w:rPr>
          <w:rFonts w:ascii="Segoe UI" w:eastAsia="Times New Roman" w:hAnsi="Segoe UI" w:cs="Segoe UI"/>
          <w:color w:val="333333"/>
          <w:kern w:val="0"/>
          <w:sz w:val="29"/>
          <w:szCs w:val="29"/>
          <w14:ligatures w14:val="none"/>
        </w:rPr>
        <w:br/>
      </w:r>
    </w:p>
    <w:p w14:paraId="2F93CCC4" w14:textId="77777777" w:rsidR="00A03E97" w:rsidRPr="00A03E97" w:rsidRDefault="00A03E97" w:rsidP="00A03E97">
      <w:pPr>
        <w:numPr>
          <w:ilvl w:val="0"/>
          <w:numId w:val="1"/>
        </w:numPr>
        <w:spacing w:before="100" w:beforeAutospacing="1" w:after="100" w:afterAutospacing="1" w:line="600" w:lineRule="atLeast"/>
        <w:ind w:left="270"/>
        <w:rPr>
          <w:rFonts w:ascii="Segoe UI" w:eastAsia="Times New Roman" w:hAnsi="Segoe UI" w:cs="Segoe UI"/>
          <w:color w:val="333333"/>
          <w:kern w:val="0"/>
          <w:sz w:val="31"/>
          <w:szCs w:val="31"/>
          <w14:ligatures w14:val="none"/>
        </w:rPr>
      </w:pPr>
      <w:r w:rsidRPr="00A03E97">
        <w:rPr>
          <w:rFonts w:ascii="Segoe UI" w:eastAsia="Times New Roman" w:hAnsi="Segoe UI" w:cs="Segoe UI"/>
          <w:color w:val="333333"/>
          <w:kern w:val="0"/>
          <w:sz w:val="31"/>
          <w:szCs w:val="31"/>
          <w14:ligatures w14:val="none"/>
        </w:rPr>
        <w:t>What is Swagger?</w:t>
      </w:r>
    </w:p>
    <w:p w14:paraId="54233FC3" w14:textId="77777777" w:rsidR="00A03E97" w:rsidRPr="00A03E97" w:rsidRDefault="00A03E97" w:rsidP="00A03E97">
      <w:pPr>
        <w:numPr>
          <w:ilvl w:val="0"/>
          <w:numId w:val="1"/>
        </w:numPr>
        <w:spacing w:before="100" w:beforeAutospacing="1" w:after="100" w:afterAutospacing="1" w:line="600" w:lineRule="atLeast"/>
        <w:ind w:left="270"/>
        <w:rPr>
          <w:rFonts w:ascii="Segoe UI" w:eastAsia="Times New Roman" w:hAnsi="Segoe UI" w:cs="Segoe UI"/>
          <w:color w:val="333333"/>
          <w:kern w:val="0"/>
          <w:sz w:val="31"/>
          <w:szCs w:val="31"/>
          <w14:ligatures w14:val="none"/>
        </w:rPr>
      </w:pPr>
      <w:r w:rsidRPr="00A03E97">
        <w:rPr>
          <w:rFonts w:ascii="Segoe UI" w:eastAsia="Times New Roman" w:hAnsi="Segoe UI" w:cs="Segoe UI"/>
          <w:color w:val="333333"/>
          <w:kern w:val="0"/>
          <w:sz w:val="31"/>
          <w:szCs w:val="31"/>
          <w14:ligatures w14:val="none"/>
        </w:rPr>
        <w:t>What are the features provided by Swagger?</w:t>
      </w:r>
    </w:p>
    <w:p w14:paraId="6751FD65" w14:textId="77777777" w:rsidR="00A03E97" w:rsidRPr="00A03E97" w:rsidRDefault="00A03E97" w:rsidP="00A03E97">
      <w:pPr>
        <w:numPr>
          <w:ilvl w:val="0"/>
          <w:numId w:val="1"/>
        </w:numPr>
        <w:spacing w:before="100" w:beforeAutospacing="1" w:after="100" w:afterAutospacing="1" w:line="600" w:lineRule="atLeast"/>
        <w:ind w:left="270"/>
        <w:rPr>
          <w:rFonts w:ascii="Segoe UI" w:eastAsia="Times New Roman" w:hAnsi="Segoe UI" w:cs="Segoe UI"/>
          <w:color w:val="333333"/>
          <w:kern w:val="0"/>
          <w:sz w:val="31"/>
          <w:szCs w:val="31"/>
          <w14:ligatures w14:val="none"/>
        </w:rPr>
      </w:pPr>
      <w:r w:rsidRPr="00A03E97">
        <w:rPr>
          <w:rFonts w:ascii="Segoe UI" w:eastAsia="Times New Roman" w:hAnsi="Segoe UI" w:cs="Segoe UI"/>
          <w:color w:val="333333"/>
          <w:kern w:val="0"/>
          <w:sz w:val="31"/>
          <w:szCs w:val="31"/>
          <w14:ligatures w14:val="none"/>
        </w:rPr>
        <w:t>What is API Testing?</w:t>
      </w:r>
    </w:p>
    <w:p w14:paraId="4F72F890" w14:textId="77777777" w:rsidR="00A03E97" w:rsidRPr="00A03E97" w:rsidRDefault="00A03E97" w:rsidP="00A03E97">
      <w:pPr>
        <w:numPr>
          <w:ilvl w:val="0"/>
          <w:numId w:val="1"/>
        </w:numPr>
        <w:spacing w:before="100" w:beforeAutospacing="1" w:after="100" w:afterAutospacing="1" w:line="600" w:lineRule="atLeast"/>
        <w:ind w:left="270"/>
        <w:rPr>
          <w:rFonts w:ascii="Segoe UI" w:eastAsia="Times New Roman" w:hAnsi="Segoe UI" w:cs="Segoe UI"/>
          <w:color w:val="333333"/>
          <w:kern w:val="0"/>
          <w:sz w:val="31"/>
          <w:szCs w:val="31"/>
          <w14:ligatures w14:val="none"/>
        </w:rPr>
      </w:pPr>
      <w:r w:rsidRPr="00A03E97">
        <w:rPr>
          <w:rFonts w:ascii="Segoe UI" w:eastAsia="Times New Roman" w:hAnsi="Segoe UI" w:cs="Segoe UI"/>
          <w:color w:val="333333"/>
          <w:kern w:val="0"/>
          <w:sz w:val="31"/>
          <w:szCs w:val="31"/>
          <w14:ligatures w14:val="none"/>
        </w:rPr>
        <w:t>What are the Benefits of API testing?</w:t>
      </w:r>
    </w:p>
    <w:p w14:paraId="08B6833C" w14:textId="77777777" w:rsidR="00A03E97" w:rsidRPr="00A03E97" w:rsidRDefault="00A03E97" w:rsidP="00A03E97">
      <w:pPr>
        <w:numPr>
          <w:ilvl w:val="0"/>
          <w:numId w:val="1"/>
        </w:numPr>
        <w:spacing w:before="100" w:beforeAutospacing="1" w:after="100" w:afterAutospacing="1" w:line="600" w:lineRule="atLeast"/>
        <w:ind w:left="270"/>
        <w:rPr>
          <w:rFonts w:ascii="Segoe UI" w:eastAsia="Times New Roman" w:hAnsi="Segoe UI" w:cs="Segoe UI"/>
          <w:color w:val="333333"/>
          <w:kern w:val="0"/>
          <w:sz w:val="31"/>
          <w:szCs w:val="31"/>
          <w14:ligatures w14:val="none"/>
        </w:rPr>
      </w:pPr>
      <w:r w:rsidRPr="00A03E97">
        <w:rPr>
          <w:rFonts w:ascii="Segoe UI" w:eastAsia="Times New Roman" w:hAnsi="Segoe UI" w:cs="Segoe UI"/>
          <w:color w:val="333333"/>
          <w:kern w:val="0"/>
          <w:sz w:val="31"/>
          <w:szCs w:val="31"/>
          <w14:ligatures w14:val="none"/>
        </w:rPr>
        <w:t>What are the types of API testing?</w:t>
      </w:r>
    </w:p>
    <w:p w14:paraId="5CD53CE2" w14:textId="77777777" w:rsidR="00A03E97" w:rsidRPr="00A03E97" w:rsidRDefault="00A03E97" w:rsidP="00A03E97">
      <w:pPr>
        <w:numPr>
          <w:ilvl w:val="0"/>
          <w:numId w:val="1"/>
        </w:numPr>
        <w:spacing w:before="100" w:beforeAutospacing="1" w:after="100" w:afterAutospacing="1" w:line="600" w:lineRule="atLeast"/>
        <w:ind w:left="270"/>
        <w:rPr>
          <w:rFonts w:ascii="Segoe UI" w:eastAsia="Times New Roman" w:hAnsi="Segoe UI" w:cs="Segoe UI"/>
          <w:color w:val="333333"/>
          <w:kern w:val="0"/>
          <w:sz w:val="31"/>
          <w:szCs w:val="31"/>
          <w14:ligatures w14:val="none"/>
        </w:rPr>
      </w:pPr>
      <w:r w:rsidRPr="00A03E97">
        <w:rPr>
          <w:rFonts w:ascii="Segoe UI" w:eastAsia="Times New Roman" w:hAnsi="Segoe UI" w:cs="Segoe UI"/>
          <w:color w:val="333333"/>
          <w:kern w:val="0"/>
          <w:sz w:val="31"/>
          <w:szCs w:val="31"/>
          <w14:ligatures w14:val="none"/>
        </w:rPr>
        <w:t>What are the protocols used in API Testing?</w:t>
      </w:r>
    </w:p>
    <w:p w14:paraId="7B8D8AC1" w14:textId="77777777" w:rsidR="00A03E97" w:rsidRPr="00A03E97" w:rsidRDefault="00A03E97" w:rsidP="00A03E97">
      <w:pPr>
        <w:numPr>
          <w:ilvl w:val="0"/>
          <w:numId w:val="1"/>
        </w:numPr>
        <w:spacing w:before="100" w:beforeAutospacing="1" w:after="100" w:afterAutospacing="1" w:line="600" w:lineRule="atLeast"/>
        <w:ind w:left="270"/>
        <w:rPr>
          <w:rFonts w:ascii="Segoe UI" w:eastAsia="Times New Roman" w:hAnsi="Segoe UI" w:cs="Segoe UI"/>
          <w:color w:val="333333"/>
          <w:kern w:val="0"/>
          <w:sz w:val="31"/>
          <w:szCs w:val="31"/>
          <w14:ligatures w14:val="none"/>
        </w:rPr>
      </w:pPr>
      <w:r w:rsidRPr="00A03E97">
        <w:rPr>
          <w:rFonts w:ascii="Segoe UI" w:eastAsia="Times New Roman" w:hAnsi="Segoe UI" w:cs="Segoe UI"/>
          <w:color w:val="333333"/>
          <w:kern w:val="0"/>
          <w:sz w:val="31"/>
          <w:szCs w:val="31"/>
          <w14:ligatures w14:val="none"/>
        </w:rPr>
        <w:t>What is Swagger Editor?</w:t>
      </w:r>
    </w:p>
    <w:p w14:paraId="00111A75" w14:textId="77777777" w:rsidR="00A03E97" w:rsidRPr="00A03E97" w:rsidRDefault="00A03E97" w:rsidP="00A03E97">
      <w:pPr>
        <w:numPr>
          <w:ilvl w:val="0"/>
          <w:numId w:val="1"/>
        </w:numPr>
        <w:spacing w:before="100" w:beforeAutospacing="1" w:after="100" w:afterAutospacing="1" w:line="600" w:lineRule="atLeast"/>
        <w:ind w:left="270"/>
        <w:rPr>
          <w:rFonts w:ascii="Segoe UI" w:eastAsia="Times New Roman" w:hAnsi="Segoe UI" w:cs="Segoe UI"/>
          <w:color w:val="333333"/>
          <w:kern w:val="0"/>
          <w:sz w:val="31"/>
          <w:szCs w:val="31"/>
          <w14:ligatures w14:val="none"/>
        </w:rPr>
      </w:pPr>
      <w:r w:rsidRPr="00A03E97">
        <w:rPr>
          <w:rFonts w:ascii="Segoe UI" w:eastAsia="Times New Roman" w:hAnsi="Segoe UI" w:cs="Segoe UI"/>
          <w:color w:val="333333"/>
          <w:kern w:val="0"/>
          <w:sz w:val="31"/>
          <w:szCs w:val="31"/>
          <w14:ligatures w14:val="none"/>
        </w:rPr>
        <w:t>How can we Add API in Swagger?</w:t>
      </w:r>
    </w:p>
    <w:p w14:paraId="2B30B639" w14:textId="77777777" w:rsidR="00A03E97" w:rsidRPr="00A03E97" w:rsidRDefault="00A03E97" w:rsidP="00A03E97">
      <w:pPr>
        <w:numPr>
          <w:ilvl w:val="0"/>
          <w:numId w:val="1"/>
        </w:numPr>
        <w:spacing w:before="100" w:beforeAutospacing="1" w:after="100" w:afterAutospacing="1" w:line="600" w:lineRule="atLeast"/>
        <w:ind w:left="270"/>
        <w:rPr>
          <w:rFonts w:ascii="Segoe UI" w:eastAsia="Times New Roman" w:hAnsi="Segoe UI" w:cs="Segoe UI"/>
          <w:color w:val="333333"/>
          <w:kern w:val="0"/>
          <w:sz w:val="31"/>
          <w:szCs w:val="31"/>
          <w14:ligatures w14:val="none"/>
        </w:rPr>
      </w:pPr>
      <w:r w:rsidRPr="00A03E97">
        <w:rPr>
          <w:rFonts w:ascii="Segoe UI" w:eastAsia="Times New Roman" w:hAnsi="Segoe UI" w:cs="Segoe UI"/>
          <w:color w:val="333333"/>
          <w:kern w:val="0"/>
          <w:sz w:val="31"/>
          <w:szCs w:val="31"/>
          <w14:ligatures w14:val="none"/>
        </w:rPr>
        <w:t xml:space="preserve">What is </w:t>
      </w:r>
      <w:proofErr w:type="spellStart"/>
      <w:r w:rsidRPr="00A03E97">
        <w:rPr>
          <w:rFonts w:ascii="Segoe UI" w:eastAsia="Times New Roman" w:hAnsi="Segoe UI" w:cs="Segoe UI"/>
          <w:color w:val="333333"/>
          <w:kern w:val="0"/>
          <w:sz w:val="31"/>
          <w:szCs w:val="31"/>
          <w14:ligatures w14:val="none"/>
        </w:rPr>
        <w:t>OpenAPI</w:t>
      </w:r>
      <w:proofErr w:type="spellEnd"/>
      <w:r w:rsidRPr="00A03E97">
        <w:rPr>
          <w:rFonts w:ascii="Segoe UI" w:eastAsia="Times New Roman" w:hAnsi="Segoe UI" w:cs="Segoe UI"/>
          <w:color w:val="333333"/>
          <w:kern w:val="0"/>
          <w:sz w:val="31"/>
          <w:szCs w:val="31"/>
          <w14:ligatures w14:val="none"/>
        </w:rPr>
        <w:t>?</w:t>
      </w:r>
    </w:p>
    <w:p w14:paraId="06CB79A3" w14:textId="77777777" w:rsidR="00A03E97" w:rsidRPr="00A03E97" w:rsidRDefault="00A03E97" w:rsidP="00A03E97">
      <w:pPr>
        <w:numPr>
          <w:ilvl w:val="0"/>
          <w:numId w:val="1"/>
        </w:numPr>
        <w:spacing w:before="100" w:beforeAutospacing="1" w:after="100" w:afterAutospacing="1" w:line="600" w:lineRule="atLeast"/>
        <w:ind w:left="270"/>
        <w:rPr>
          <w:rFonts w:ascii="Segoe UI" w:eastAsia="Times New Roman" w:hAnsi="Segoe UI" w:cs="Segoe UI"/>
          <w:color w:val="333333"/>
          <w:kern w:val="0"/>
          <w:sz w:val="31"/>
          <w:szCs w:val="31"/>
          <w14:ligatures w14:val="none"/>
        </w:rPr>
      </w:pPr>
      <w:r w:rsidRPr="00A03E97">
        <w:rPr>
          <w:rFonts w:ascii="Segoe UI" w:eastAsia="Times New Roman" w:hAnsi="Segoe UI" w:cs="Segoe UI"/>
          <w:color w:val="333333"/>
          <w:kern w:val="0"/>
          <w:sz w:val="31"/>
          <w:szCs w:val="31"/>
          <w14:ligatures w14:val="none"/>
        </w:rPr>
        <w:t>How can we send custom headers with requests in Swagger UI?</w:t>
      </w:r>
    </w:p>
    <w:p w14:paraId="4706038F" w14:textId="77777777" w:rsidR="00A03E97" w:rsidRPr="00A03E97" w:rsidRDefault="00A03E97" w:rsidP="00A03E97">
      <w:pPr>
        <w:numPr>
          <w:ilvl w:val="0"/>
          <w:numId w:val="1"/>
        </w:numPr>
        <w:spacing w:before="100" w:beforeAutospacing="1" w:after="100" w:afterAutospacing="1" w:line="600" w:lineRule="atLeast"/>
        <w:ind w:left="270"/>
        <w:rPr>
          <w:rFonts w:ascii="Segoe UI" w:eastAsia="Times New Roman" w:hAnsi="Segoe UI" w:cs="Segoe UI"/>
          <w:color w:val="333333"/>
          <w:kern w:val="0"/>
          <w:sz w:val="31"/>
          <w:szCs w:val="31"/>
          <w14:ligatures w14:val="none"/>
        </w:rPr>
      </w:pPr>
      <w:r w:rsidRPr="00A03E97">
        <w:rPr>
          <w:rFonts w:ascii="Segoe UI" w:eastAsia="Times New Roman" w:hAnsi="Segoe UI" w:cs="Segoe UI"/>
          <w:color w:val="333333"/>
          <w:kern w:val="0"/>
          <w:sz w:val="31"/>
          <w:szCs w:val="31"/>
          <w14:ligatures w14:val="none"/>
        </w:rPr>
        <w:t>How should we generate static docs with swagger?</w:t>
      </w:r>
    </w:p>
    <w:p w14:paraId="4CC35845" w14:textId="77777777" w:rsidR="00A03E97" w:rsidRPr="00A03E97" w:rsidRDefault="00A03E97" w:rsidP="00A03E97">
      <w:pPr>
        <w:numPr>
          <w:ilvl w:val="0"/>
          <w:numId w:val="1"/>
        </w:numPr>
        <w:spacing w:before="100" w:beforeAutospacing="1" w:after="100" w:afterAutospacing="1" w:line="600" w:lineRule="atLeast"/>
        <w:ind w:left="270"/>
        <w:rPr>
          <w:rFonts w:ascii="Segoe UI" w:eastAsia="Times New Roman" w:hAnsi="Segoe UI" w:cs="Segoe UI"/>
          <w:color w:val="333333"/>
          <w:kern w:val="0"/>
          <w:sz w:val="31"/>
          <w:szCs w:val="31"/>
          <w14:ligatures w14:val="none"/>
        </w:rPr>
      </w:pPr>
      <w:r w:rsidRPr="00A03E97">
        <w:rPr>
          <w:rFonts w:ascii="Segoe UI" w:eastAsia="Times New Roman" w:hAnsi="Segoe UI" w:cs="Segoe UI"/>
          <w:color w:val="333333"/>
          <w:kern w:val="0"/>
          <w:sz w:val="31"/>
          <w:szCs w:val="31"/>
          <w14:ligatures w14:val="none"/>
        </w:rPr>
        <w:t xml:space="preserve">How do we import custom dashboards to </w:t>
      </w:r>
      <w:proofErr w:type="spellStart"/>
      <w:r w:rsidRPr="00A03E97">
        <w:rPr>
          <w:rFonts w:ascii="Segoe UI" w:eastAsia="Times New Roman" w:hAnsi="Segoe UI" w:cs="Segoe UI"/>
          <w:color w:val="333333"/>
          <w:kern w:val="0"/>
          <w:sz w:val="31"/>
          <w:szCs w:val="31"/>
          <w14:ligatures w14:val="none"/>
        </w:rPr>
        <w:t>grafana</w:t>
      </w:r>
      <w:proofErr w:type="spellEnd"/>
      <w:r w:rsidRPr="00A03E97">
        <w:rPr>
          <w:rFonts w:ascii="Segoe UI" w:eastAsia="Times New Roman" w:hAnsi="Segoe UI" w:cs="Segoe UI"/>
          <w:color w:val="333333"/>
          <w:kern w:val="0"/>
          <w:sz w:val="31"/>
          <w:szCs w:val="31"/>
          <w14:ligatures w14:val="none"/>
        </w:rPr>
        <w:t xml:space="preserve"> using helm?</w:t>
      </w:r>
    </w:p>
    <w:p w14:paraId="7D1E284D" w14:textId="77777777" w:rsidR="00A03E97" w:rsidRPr="00A03E97" w:rsidRDefault="00A03E97" w:rsidP="00A03E97">
      <w:pPr>
        <w:spacing w:before="300" w:after="300" w:line="240" w:lineRule="auto"/>
        <w:outlineLvl w:val="1"/>
        <w:rPr>
          <w:rFonts w:ascii="inherit" w:eastAsia="Times New Roman" w:hAnsi="inherit" w:cs="Segoe UI"/>
          <w:color w:val="006909"/>
          <w:kern w:val="0"/>
          <w:sz w:val="45"/>
          <w:szCs w:val="45"/>
          <w14:ligatures w14:val="none"/>
        </w:rPr>
      </w:pPr>
      <w:r w:rsidRPr="00A03E97">
        <w:rPr>
          <w:rFonts w:ascii="inherit" w:eastAsia="Times New Roman" w:hAnsi="inherit" w:cs="Segoe UI"/>
          <w:color w:val="006909"/>
          <w:kern w:val="0"/>
          <w:sz w:val="45"/>
          <w:szCs w:val="45"/>
          <w14:ligatures w14:val="none"/>
        </w:rPr>
        <w:t>What is Swagger?</w:t>
      </w:r>
    </w:p>
    <w:p w14:paraId="08FD1EFE" w14:textId="4FED4AAF" w:rsidR="00A03E97" w:rsidRPr="00A03E97" w:rsidRDefault="00A03E97" w:rsidP="00A03E97">
      <w:pPr>
        <w:spacing w:after="0" w:line="240" w:lineRule="auto"/>
        <w:rPr>
          <w:rFonts w:ascii="Segoe UI" w:eastAsia="Times New Roman" w:hAnsi="Segoe UI" w:cs="Segoe UI"/>
          <w:color w:val="333333"/>
          <w:kern w:val="0"/>
          <w:sz w:val="29"/>
          <w:szCs w:val="29"/>
          <w14:ligatures w14:val="none"/>
        </w:rPr>
      </w:pPr>
      <w:r w:rsidRPr="00A03E97">
        <w:rPr>
          <w:rFonts w:ascii="Segoe UI" w:eastAsia="Times New Roman" w:hAnsi="Segoe UI" w:cs="Segoe UI"/>
          <w:color w:val="333333"/>
          <w:kern w:val="0"/>
          <w:sz w:val="29"/>
          <w:szCs w:val="29"/>
          <w14:ligatures w14:val="none"/>
        </w:rPr>
        <w:t xml:space="preserve">Swagger is used in sharing documentation in the products, managers, testers and developers and also is used by </w:t>
      </w:r>
      <w:proofErr w:type="spellStart"/>
      <w:r w:rsidRPr="00A03E97">
        <w:rPr>
          <w:rFonts w:ascii="Segoe UI" w:eastAsia="Times New Roman" w:hAnsi="Segoe UI" w:cs="Segoe UI"/>
          <w:color w:val="333333"/>
          <w:kern w:val="0"/>
          <w:sz w:val="29"/>
          <w:szCs w:val="29"/>
          <w14:ligatures w14:val="none"/>
        </w:rPr>
        <w:t>vatious</w:t>
      </w:r>
      <w:proofErr w:type="spellEnd"/>
      <w:r w:rsidRPr="00A03E97">
        <w:rPr>
          <w:rFonts w:ascii="Segoe UI" w:eastAsia="Times New Roman" w:hAnsi="Segoe UI" w:cs="Segoe UI"/>
          <w:color w:val="333333"/>
          <w:kern w:val="0"/>
          <w:sz w:val="29"/>
          <w:szCs w:val="29"/>
          <w14:ligatures w14:val="none"/>
        </w:rPr>
        <w:t xml:space="preserve"> tools in automating API Related </w:t>
      </w:r>
      <w:proofErr w:type="spellStart"/>
      <w:proofErr w:type="gramStart"/>
      <w:r w:rsidRPr="00A03E97">
        <w:rPr>
          <w:rFonts w:ascii="Segoe UI" w:eastAsia="Times New Roman" w:hAnsi="Segoe UI" w:cs="Segoe UI"/>
          <w:color w:val="333333"/>
          <w:kern w:val="0"/>
          <w:sz w:val="29"/>
          <w:szCs w:val="29"/>
          <w14:ligatures w14:val="none"/>
        </w:rPr>
        <w:t>processes.It</w:t>
      </w:r>
      <w:proofErr w:type="spellEnd"/>
      <w:proofErr w:type="gramEnd"/>
      <w:r w:rsidRPr="00A03E97">
        <w:rPr>
          <w:rFonts w:ascii="Segoe UI" w:eastAsia="Times New Roman" w:hAnsi="Segoe UI" w:cs="Segoe UI"/>
          <w:color w:val="333333"/>
          <w:kern w:val="0"/>
          <w:sz w:val="29"/>
          <w:szCs w:val="29"/>
          <w14:ligatures w14:val="none"/>
        </w:rPr>
        <w:t xml:space="preserve"> is also used in developing APIs through </w:t>
      </w:r>
      <w:proofErr w:type="spellStart"/>
      <w:r w:rsidRPr="00A03E97">
        <w:rPr>
          <w:rFonts w:ascii="Segoe UI" w:eastAsia="Times New Roman" w:hAnsi="Segoe UI" w:cs="Segoe UI"/>
          <w:color w:val="333333"/>
          <w:kern w:val="0"/>
          <w:sz w:val="29"/>
          <w:szCs w:val="29"/>
          <w14:ligatures w14:val="none"/>
        </w:rPr>
        <w:t>OpenAPI</w:t>
      </w:r>
      <w:proofErr w:type="spellEnd"/>
      <w:r w:rsidRPr="00A03E97">
        <w:rPr>
          <w:rFonts w:ascii="Segoe UI" w:eastAsia="Times New Roman" w:hAnsi="Segoe UI" w:cs="Segoe UI"/>
          <w:color w:val="333333"/>
          <w:kern w:val="0"/>
          <w:sz w:val="29"/>
          <w:szCs w:val="29"/>
          <w14:ligatures w14:val="none"/>
        </w:rPr>
        <w:t xml:space="preserve"> Specification(OAS), also consists of open source and professional tools.</w:t>
      </w:r>
      <w:r w:rsidRPr="00A03E97">
        <w:rPr>
          <w:rFonts w:ascii="Segoe UI" w:eastAsia="Times New Roman" w:hAnsi="Segoe UI" w:cs="Segoe UI"/>
          <w:color w:val="333333"/>
          <w:kern w:val="0"/>
          <w:sz w:val="29"/>
          <w:szCs w:val="29"/>
          <w14:ligatures w14:val="none"/>
        </w:rPr>
        <w:br/>
        <w:t xml:space="preserve">Swagger also helps in describing the structure of our APIs for reading by the </w:t>
      </w:r>
      <w:proofErr w:type="spellStart"/>
      <w:r w:rsidRPr="00A03E97">
        <w:rPr>
          <w:rFonts w:ascii="Segoe UI" w:eastAsia="Times New Roman" w:hAnsi="Segoe UI" w:cs="Segoe UI"/>
          <w:color w:val="333333"/>
          <w:kern w:val="0"/>
          <w:sz w:val="29"/>
          <w:szCs w:val="29"/>
          <w14:ligatures w14:val="none"/>
        </w:rPr>
        <w:t>machines.It</w:t>
      </w:r>
      <w:proofErr w:type="spellEnd"/>
      <w:r w:rsidRPr="00A03E97">
        <w:rPr>
          <w:rFonts w:ascii="Segoe UI" w:eastAsia="Times New Roman" w:hAnsi="Segoe UI" w:cs="Segoe UI"/>
          <w:color w:val="333333"/>
          <w:kern w:val="0"/>
          <w:sz w:val="29"/>
          <w:szCs w:val="29"/>
          <w14:ligatures w14:val="none"/>
        </w:rPr>
        <w:t xml:space="preserve"> does it by asking our API return YAML or JSON </w:t>
      </w:r>
      <w:r w:rsidRPr="00A03E97">
        <w:rPr>
          <w:rFonts w:ascii="Segoe UI" w:eastAsia="Times New Roman" w:hAnsi="Segoe UI" w:cs="Segoe UI"/>
          <w:color w:val="333333"/>
          <w:kern w:val="0"/>
          <w:sz w:val="29"/>
          <w:szCs w:val="29"/>
          <w14:ligatures w14:val="none"/>
        </w:rPr>
        <w:lastRenderedPageBreak/>
        <w:t xml:space="preserve">which contains </w:t>
      </w:r>
      <w:proofErr w:type="spellStart"/>
      <w:r w:rsidRPr="00A03E97">
        <w:rPr>
          <w:rFonts w:ascii="Segoe UI" w:eastAsia="Times New Roman" w:hAnsi="Segoe UI" w:cs="Segoe UI"/>
          <w:color w:val="333333"/>
          <w:kern w:val="0"/>
          <w:sz w:val="29"/>
          <w:szCs w:val="29"/>
          <w14:ligatures w14:val="none"/>
        </w:rPr>
        <w:t>deatiled</w:t>
      </w:r>
      <w:proofErr w:type="spellEnd"/>
      <w:r w:rsidRPr="00A03E97">
        <w:rPr>
          <w:rFonts w:ascii="Segoe UI" w:eastAsia="Times New Roman" w:hAnsi="Segoe UI" w:cs="Segoe UI"/>
          <w:color w:val="333333"/>
          <w:kern w:val="0"/>
          <w:sz w:val="29"/>
          <w:szCs w:val="29"/>
          <w14:ligatures w14:val="none"/>
        </w:rPr>
        <w:t xml:space="preserve"> </w:t>
      </w:r>
      <w:proofErr w:type="spellStart"/>
      <w:r w:rsidRPr="00A03E97">
        <w:rPr>
          <w:rFonts w:ascii="Segoe UI" w:eastAsia="Times New Roman" w:hAnsi="Segoe UI" w:cs="Segoe UI"/>
          <w:color w:val="333333"/>
          <w:kern w:val="0"/>
          <w:sz w:val="29"/>
          <w:szCs w:val="29"/>
          <w14:ligatures w14:val="none"/>
        </w:rPr>
        <w:t>discription</w:t>
      </w:r>
      <w:proofErr w:type="spellEnd"/>
      <w:r w:rsidRPr="00A03E97">
        <w:rPr>
          <w:rFonts w:ascii="Segoe UI" w:eastAsia="Times New Roman" w:hAnsi="Segoe UI" w:cs="Segoe UI"/>
          <w:color w:val="333333"/>
          <w:kern w:val="0"/>
          <w:sz w:val="29"/>
          <w:szCs w:val="29"/>
          <w14:ligatures w14:val="none"/>
        </w:rPr>
        <w:t xml:space="preserve"> of our API.</w:t>
      </w:r>
      <w:r w:rsidRPr="00A03E97">
        <w:rPr>
          <w:rFonts w:ascii="Segoe UI" w:eastAsia="Times New Roman" w:hAnsi="Segoe UI" w:cs="Segoe UI"/>
          <w:color w:val="333333"/>
          <w:kern w:val="0"/>
          <w:sz w:val="29"/>
          <w:szCs w:val="29"/>
          <w14:ligatures w14:val="none"/>
        </w:rPr>
        <w:br/>
      </w:r>
      <w:r w:rsidRPr="00A03E97">
        <w:rPr>
          <w:rFonts w:ascii="Segoe UI" w:eastAsia="Times New Roman" w:hAnsi="Segoe UI" w:cs="Segoe UI"/>
          <w:color w:val="333333"/>
          <w:kern w:val="0"/>
          <w:sz w:val="29"/>
          <w:szCs w:val="29"/>
          <w14:ligatures w14:val="none"/>
        </w:rPr>
        <w:br/>
      </w:r>
      <w:r w:rsidRPr="00A03E97">
        <w:rPr>
          <w:rFonts w:ascii="Segoe UI" w:eastAsia="Times New Roman" w:hAnsi="Segoe UI" w:cs="Segoe UI"/>
          <w:noProof/>
          <w:color w:val="333333"/>
          <w:kern w:val="0"/>
          <w:sz w:val="29"/>
          <w:szCs w:val="29"/>
          <w14:ligatures w14:val="none"/>
        </w:rPr>
        <w:drawing>
          <wp:inline distT="0" distB="0" distL="0" distR="0" wp14:anchorId="2FB03FC6" wp14:editId="6084563D">
            <wp:extent cx="5731510" cy="3390900"/>
            <wp:effectExtent l="0" t="0" r="2540" b="0"/>
            <wp:docPr id="331964250" name="Picture 11" descr="Sw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wagg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90900"/>
                    </a:xfrm>
                    <a:prstGeom prst="rect">
                      <a:avLst/>
                    </a:prstGeom>
                    <a:noFill/>
                    <a:ln>
                      <a:noFill/>
                    </a:ln>
                  </pic:spPr>
                </pic:pic>
              </a:graphicData>
            </a:graphic>
          </wp:inline>
        </w:drawing>
      </w:r>
      <w:r w:rsidRPr="00A03E97">
        <w:rPr>
          <w:rFonts w:ascii="Segoe UI" w:eastAsia="Times New Roman" w:hAnsi="Segoe UI" w:cs="Segoe UI"/>
          <w:color w:val="333333"/>
          <w:kern w:val="0"/>
          <w:sz w:val="29"/>
          <w:szCs w:val="29"/>
          <w14:ligatures w14:val="none"/>
        </w:rPr>
        <w:br/>
      </w:r>
      <w:r w:rsidRPr="00A03E97">
        <w:rPr>
          <w:rFonts w:ascii="Segoe UI" w:eastAsia="Times New Roman" w:hAnsi="Segoe UI" w:cs="Segoe UI"/>
          <w:color w:val="333333"/>
          <w:kern w:val="0"/>
          <w:sz w:val="29"/>
          <w:szCs w:val="29"/>
          <w14:ligatures w14:val="none"/>
        </w:rPr>
        <w:br/>
      </w:r>
      <w:r w:rsidRPr="00A03E97">
        <w:rPr>
          <w:rFonts w:ascii="Segoe UI" w:eastAsia="Times New Roman" w:hAnsi="Segoe UI" w:cs="Segoe UI"/>
          <w:color w:val="333333"/>
          <w:kern w:val="0"/>
          <w:sz w:val="29"/>
          <w:szCs w:val="29"/>
          <w14:ligatures w14:val="none"/>
        </w:rPr>
        <w:br/>
      </w:r>
    </w:p>
    <w:p w14:paraId="719AA40D" w14:textId="77777777" w:rsidR="00A03E97" w:rsidRPr="00A03E97" w:rsidRDefault="00A03E97" w:rsidP="00A03E97">
      <w:pPr>
        <w:spacing w:before="300" w:after="300" w:line="240" w:lineRule="auto"/>
        <w:outlineLvl w:val="1"/>
        <w:rPr>
          <w:rFonts w:ascii="inherit" w:eastAsia="Times New Roman" w:hAnsi="inherit" w:cs="Segoe UI"/>
          <w:color w:val="006909"/>
          <w:kern w:val="0"/>
          <w:sz w:val="45"/>
          <w:szCs w:val="45"/>
          <w14:ligatures w14:val="none"/>
        </w:rPr>
      </w:pPr>
      <w:r w:rsidRPr="00A03E97">
        <w:rPr>
          <w:rFonts w:ascii="inherit" w:eastAsia="Times New Roman" w:hAnsi="inherit" w:cs="Segoe UI"/>
          <w:color w:val="006909"/>
          <w:kern w:val="0"/>
          <w:sz w:val="45"/>
          <w:szCs w:val="45"/>
          <w14:ligatures w14:val="none"/>
        </w:rPr>
        <w:t>What are the features provided by Swagger?</w:t>
      </w:r>
    </w:p>
    <w:p w14:paraId="54948640" w14:textId="77777777" w:rsidR="00A03E97" w:rsidRPr="00A03E97" w:rsidRDefault="00A03E97" w:rsidP="00A03E97">
      <w:pPr>
        <w:numPr>
          <w:ilvl w:val="0"/>
          <w:numId w:val="2"/>
        </w:numPr>
        <w:spacing w:before="100" w:beforeAutospacing="1" w:after="100" w:afterAutospacing="1" w:line="240" w:lineRule="auto"/>
        <w:ind w:left="270"/>
        <w:rPr>
          <w:rFonts w:ascii="Segoe UI" w:eastAsia="Times New Roman" w:hAnsi="Segoe UI" w:cs="Segoe UI"/>
          <w:color w:val="333333"/>
          <w:kern w:val="0"/>
          <w:sz w:val="29"/>
          <w:szCs w:val="29"/>
          <w14:ligatures w14:val="none"/>
        </w:rPr>
      </w:pPr>
      <w:r w:rsidRPr="00A03E97">
        <w:rPr>
          <w:rFonts w:ascii="Segoe UI" w:eastAsia="Times New Roman" w:hAnsi="Segoe UI" w:cs="Segoe UI"/>
          <w:b/>
          <w:bCs/>
          <w:color w:val="333333"/>
          <w:kern w:val="0"/>
          <w:sz w:val="29"/>
          <w:szCs w:val="29"/>
          <w14:ligatures w14:val="none"/>
        </w:rPr>
        <w:t>Swagger Editor</w:t>
      </w:r>
      <w:r w:rsidRPr="00A03E97">
        <w:rPr>
          <w:rFonts w:ascii="Segoe UI" w:eastAsia="Times New Roman" w:hAnsi="Segoe UI" w:cs="Segoe UI"/>
          <w:color w:val="333333"/>
          <w:kern w:val="0"/>
          <w:sz w:val="29"/>
          <w:szCs w:val="29"/>
          <w14:ligatures w14:val="none"/>
        </w:rPr>
        <w:t xml:space="preserve"> used in writing </w:t>
      </w:r>
      <w:proofErr w:type="spellStart"/>
      <w:r w:rsidRPr="00A03E97">
        <w:rPr>
          <w:rFonts w:ascii="Segoe UI" w:eastAsia="Times New Roman" w:hAnsi="Segoe UI" w:cs="Segoe UI"/>
          <w:color w:val="333333"/>
          <w:kern w:val="0"/>
          <w:sz w:val="29"/>
          <w:szCs w:val="29"/>
          <w14:ligatures w14:val="none"/>
        </w:rPr>
        <w:t>OpenAPI</w:t>
      </w:r>
      <w:proofErr w:type="spellEnd"/>
      <w:r w:rsidRPr="00A03E97">
        <w:rPr>
          <w:rFonts w:ascii="Segoe UI" w:eastAsia="Times New Roman" w:hAnsi="Segoe UI" w:cs="Segoe UI"/>
          <w:color w:val="333333"/>
          <w:kern w:val="0"/>
          <w:sz w:val="29"/>
          <w:szCs w:val="29"/>
          <w14:ligatures w14:val="none"/>
        </w:rPr>
        <w:t xml:space="preserve"> Specs.</w:t>
      </w:r>
    </w:p>
    <w:p w14:paraId="60EF2515" w14:textId="77777777" w:rsidR="00A03E97" w:rsidRPr="00A03E97" w:rsidRDefault="00A03E97" w:rsidP="00A03E97">
      <w:pPr>
        <w:numPr>
          <w:ilvl w:val="0"/>
          <w:numId w:val="2"/>
        </w:numPr>
        <w:spacing w:before="100" w:beforeAutospacing="1" w:after="100" w:afterAutospacing="1" w:line="240" w:lineRule="auto"/>
        <w:ind w:left="270"/>
        <w:rPr>
          <w:rFonts w:ascii="Segoe UI" w:eastAsia="Times New Roman" w:hAnsi="Segoe UI" w:cs="Segoe UI"/>
          <w:color w:val="333333"/>
          <w:kern w:val="0"/>
          <w:sz w:val="29"/>
          <w:szCs w:val="29"/>
          <w14:ligatures w14:val="none"/>
        </w:rPr>
      </w:pPr>
      <w:r w:rsidRPr="00A03E97">
        <w:rPr>
          <w:rFonts w:ascii="Segoe UI" w:eastAsia="Times New Roman" w:hAnsi="Segoe UI" w:cs="Segoe UI"/>
          <w:b/>
          <w:bCs/>
          <w:color w:val="333333"/>
          <w:kern w:val="0"/>
          <w:sz w:val="29"/>
          <w:szCs w:val="29"/>
          <w14:ligatures w14:val="none"/>
        </w:rPr>
        <w:t>Swagger UI</w:t>
      </w:r>
      <w:r w:rsidRPr="00A03E97">
        <w:rPr>
          <w:rFonts w:ascii="Segoe UI" w:eastAsia="Times New Roman" w:hAnsi="Segoe UI" w:cs="Segoe UI"/>
          <w:color w:val="333333"/>
          <w:kern w:val="0"/>
          <w:sz w:val="29"/>
          <w:szCs w:val="29"/>
          <w14:ligatures w14:val="none"/>
        </w:rPr>
        <w:t xml:space="preserve"> helps in rendering </w:t>
      </w:r>
      <w:proofErr w:type="spellStart"/>
      <w:r w:rsidRPr="00A03E97">
        <w:rPr>
          <w:rFonts w:ascii="Segoe UI" w:eastAsia="Times New Roman" w:hAnsi="Segoe UI" w:cs="Segoe UI"/>
          <w:color w:val="333333"/>
          <w:kern w:val="0"/>
          <w:sz w:val="29"/>
          <w:szCs w:val="29"/>
          <w14:ligatures w14:val="none"/>
        </w:rPr>
        <w:t>OpenAPI</w:t>
      </w:r>
      <w:proofErr w:type="spellEnd"/>
      <w:r w:rsidRPr="00A03E97">
        <w:rPr>
          <w:rFonts w:ascii="Segoe UI" w:eastAsia="Times New Roman" w:hAnsi="Segoe UI" w:cs="Segoe UI"/>
          <w:color w:val="333333"/>
          <w:kern w:val="0"/>
          <w:sz w:val="29"/>
          <w:szCs w:val="29"/>
          <w14:ligatures w14:val="none"/>
        </w:rPr>
        <w:t xml:space="preserve"> Specs as an Interactive API Documentation.</w:t>
      </w:r>
    </w:p>
    <w:p w14:paraId="516E7CAE" w14:textId="77777777" w:rsidR="00A03E97" w:rsidRPr="00A03E97" w:rsidRDefault="00A03E97" w:rsidP="00A03E97">
      <w:pPr>
        <w:numPr>
          <w:ilvl w:val="0"/>
          <w:numId w:val="2"/>
        </w:numPr>
        <w:spacing w:before="100" w:beforeAutospacing="1" w:after="100" w:afterAutospacing="1" w:line="240" w:lineRule="auto"/>
        <w:ind w:left="270"/>
        <w:rPr>
          <w:rFonts w:ascii="Segoe UI" w:eastAsia="Times New Roman" w:hAnsi="Segoe UI" w:cs="Segoe UI"/>
          <w:color w:val="333333"/>
          <w:kern w:val="0"/>
          <w:sz w:val="29"/>
          <w:szCs w:val="29"/>
          <w14:ligatures w14:val="none"/>
        </w:rPr>
      </w:pPr>
      <w:r w:rsidRPr="00A03E97">
        <w:rPr>
          <w:rFonts w:ascii="Segoe UI" w:eastAsia="Times New Roman" w:hAnsi="Segoe UI" w:cs="Segoe UI"/>
          <w:b/>
          <w:bCs/>
          <w:color w:val="333333"/>
          <w:kern w:val="0"/>
          <w:sz w:val="29"/>
          <w:szCs w:val="29"/>
          <w14:ligatures w14:val="none"/>
        </w:rPr>
        <w:t xml:space="preserve">Swagger </w:t>
      </w:r>
      <w:proofErr w:type="spellStart"/>
      <w:r w:rsidRPr="00A03E97">
        <w:rPr>
          <w:rFonts w:ascii="Segoe UI" w:eastAsia="Times New Roman" w:hAnsi="Segoe UI" w:cs="Segoe UI"/>
          <w:b/>
          <w:bCs/>
          <w:color w:val="333333"/>
          <w:kern w:val="0"/>
          <w:sz w:val="29"/>
          <w:szCs w:val="29"/>
          <w14:ligatures w14:val="none"/>
        </w:rPr>
        <w:t>Codegen</w:t>
      </w:r>
      <w:proofErr w:type="spellEnd"/>
      <w:r w:rsidRPr="00A03E97">
        <w:rPr>
          <w:rFonts w:ascii="Segoe UI" w:eastAsia="Times New Roman" w:hAnsi="Segoe UI" w:cs="Segoe UI"/>
          <w:color w:val="333333"/>
          <w:kern w:val="0"/>
          <w:sz w:val="29"/>
          <w:szCs w:val="29"/>
          <w14:ligatures w14:val="none"/>
        </w:rPr>
        <w:t xml:space="preserve"> used in generating sever stubs and libraries from </w:t>
      </w:r>
      <w:proofErr w:type="spellStart"/>
      <w:r w:rsidRPr="00A03E97">
        <w:rPr>
          <w:rFonts w:ascii="Segoe UI" w:eastAsia="Times New Roman" w:hAnsi="Segoe UI" w:cs="Segoe UI"/>
          <w:color w:val="333333"/>
          <w:kern w:val="0"/>
          <w:sz w:val="29"/>
          <w:szCs w:val="29"/>
          <w14:ligatures w14:val="none"/>
        </w:rPr>
        <w:t>OpenAPI</w:t>
      </w:r>
      <w:proofErr w:type="spellEnd"/>
      <w:r w:rsidRPr="00A03E97">
        <w:rPr>
          <w:rFonts w:ascii="Segoe UI" w:eastAsia="Times New Roman" w:hAnsi="Segoe UI" w:cs="Segoe UI"/>
          <w:color w:val="333333"/>
          <w:kern w:val="0"/>
          <w:sz w:val="29"/>
          <w:szCs w:val="29"/>
          <w14:ligatures w14:val="none"/>
        </w:rPr>
        <w:t xml:space="preserve"> Spec.</w:t>
      </w:r>
    </w:p>
    <w:p w14:paraId="16B20830" w14:textId="77777777" w:rsidR="00A03E97" w:rsidRPr="00A03E97" w:rsidRDefault="00A03E97" w:rsidP="00A03E97">
      <w:pPr>
        <w:spacing w:after="0" w:line="240" w:lineRule="auto"/>
        <w:rPr>
          <w:rFonts w:ascii="Segoe UI" w:eastAsia="Times New Roman" w:hAnsi="Segoe UI" w:cs="Segoe UI"/>
          <w:color w:val="333333"/>
          <w:kern w:val="0"/>
          <w:sz w:val="29"/>
          <w:szCs w:val="29"/>
          <w14:ligatures w14:val="none"/>
        </w:rPr>
      </w:pPr>
      <w:r w:rsidRPr="00A03E97">
        <w:rPr>
          <w:rFonts w:ascii="Segoe UI" w:eastAsia="Times New Roman" w:hAnsi="Segoe UI" w:cs="Segoe UI"/>
          <w:color w:val="333333"/>
          <w:kern w:val="0"/>
          <w:sz w:val="29"/>
          <w:szCs w:val="29"/>
          <w14:ligatures w14:val="none"/>
        </w:rPr>
        <w:br/>
      </w:r>
    </w:p>
    <w:p w14:paraId="46F0DF45" w14:textId="77777777" w:rsidR="00A03E97" w:rsidRPr="00A03E97" w:rsidRDefault="00A03E97" w:rsidP="00A03E97">
      <w:pPr>
        <w:spacing w:before="300" w:after="300" w:line="240" w:lineRule="auto"/>
        <w:outlineLvl w:val="1"/>
        <w:rPr>
          <w:rFonts w:ascii="inherit" w:eastAsia="Times New Roman" w:hAnsi="inherit" w:cs="Segoe UI"/>
          <w:color w:val="006909"/>
          <w:kern w:val="0"/>
          <w:sz w:val="45"/>
          <w:szCs w:val="45"/>
          <w14:ligatures w14:val="none"/>
        </w:rPr>
      </w:pPr>
      <w:r w:rsidRPr="00A03E97">
        <w:rPr>
          <w:rFonts w:ascii="inherit" w:eastAsia="Times New Roman" w:hAnsi="inherit" w:cs="Segoe UI"/>
          <w:color w:val="006909"/>
          <w:kern w:val="0"/>
          <w:sz w:val="45"/>
          <w:szCs w:val="45"/>
          <w14:ligatures w14:val="none"/>
        </w:rPr>
        <w:t>What is API Testing?</w:t>
      </w:r>
    </w:p>
    <w:p w14:paraId="21B23EFF" w14:textId="603D8F90" w:rsidR="00A03E97" w:rsidRPr="00A03E97" w:rsidRDefault="00A03E97" w:rsidP="00A03E97">
      <w:pPr>
        <w:spacing w:after="0" w:line="240" w:lineRule="auto"/>
        <w:rPr>
          <w:rFonts w:ascii="Segoe UI" w:eastAsia="Times New Roman" w:hAnsi="Segoe UI" w:cs="Segoe UI"/>
          <w:color w:val="333333"/>
          <w:kern w:val="0"/>
          <w:sz w:val="29"/>
          <w:szCs w:val="29"/>
          <w14:ligatures w14:val="none"/>
        </w:rPr>
      </w:pPr>
      <w:r w:rsidRPr="00A03E97">
        <w:rPr>
          <w:rFonts w:ascii="Segoe UI" w:eastAsia="Times New Roman" w:hAnsi="Segoe UI" w:cs="Segoe UI"/>
          <w:color w:val="333333"/>
          <w:kern w:val="0"/>
          <w:sz w:val="29"/>
          <w:szCs w:val="29"/>
          <w14:ligatures w14:val="none"/>
        </w:rPr>
        <w:t xml:space="preserve">API Testing helps in analyzing Application Program Interface in verifying its functionality, security, performance and </w:t>
      </w:r>
      <w:proofErr w:type="spellStart"/>
      <w:proofErr w:type="gramStart"/>
      <w:r w:rsidRPr="00A03E97">
        <w:rPr>
          <w:rFonts w:ascii="Segoe UI" w:eastAsia="Times New Roman" w:hAnsi="Segoe UI" w:cs="Segoe UI"/>
          <w:color w:val="333333"/>
          <w:kern w:val="0"/>
          <w:sz w:val="29"/>
          <w:szCs w:val="29"/>
          <w14:ligatures w14:val="none"/>
        </w:rPr>
        <w:t>reliability.It</w:t>
      </w:r>
      <w:proofErr w:type="spellEnd"/>
      <w:proofErr w:type="gramEnd"/>
      <w:r w:rsidRPr="00A03E97">
        <w:rPr>
          <w:rFonts w:ascii="Segoe UI" w:eastAsia="Times New Roman" w:hAnsi="Segoe UI" w:cs="Segoe UI"/>
          <w:color w:val="333333"/>
          <w:kern w:val="0"/>
          <w:sz w:val="29"/>
          <w:szCs w:val="29"/>
          <w14:ligatures w14:val="none"/>
        </w:rPr>
        <w:t xml:space="preserve"> is performed by requesting it to one or more API Endpoints and also in </w:t>
      </w:r>
      <w:r w:rsidRPr="00A03E97">
        <w:rPr>
          <w:rFonts w:ascii="Segoe UI" w:eastAsia="Times New Roman" w:hAnsi="Segoe UI" w:cs="Segoe UI"/>
          <w:color w:val="333333"/>
          <w:kern w:val="0"/>
          <w:sz w:val="29"/>
          <w:szCs w:val="29"/>
          <w14:ligatures w14:val="none"/>
        </w:rPr>
        <w:lastRenderedPageBreak/>
        <w:t xml:space="preserve">comparing the response with the </w:t>
      </w:r>
      <w:proofErr w:type="spellStart"/>
      <w:r w:rsidRPr="00A03E97">
        <w:rPr>
          <w:rFonts w:ascii="Segoe UI" w:eastAsia="Times New Roman" w:hAnsi="Segoe UI" w:cs="Segoe UI"/>
          <w:color w:val="333333"/>
          <w:kern w:val="0"/>
          <w:sz w:val="29"/>
          <w:szCs w:val="29"/>
          <w14:ligatures w14:val="none"/>
        </w:rPr>
        <w:t>results.API</w:t>
      </w:r>
      <w:proofErr w:type="spellEnd"/>
      <w:r w:rsidRPr="00A03E97">
        <w:rPr>
          <w:rFonts w:ascii="Segoe UI" w:eastAsia="Times New Roman" w:hAnsi="Segoe UI" w:cs="Segoe UI"/>
          <w:color w:val="333333"/>
          <w:kern w:val="0"/>
          <w:sz w:val="29"/>
          <w:szCs w:val="29"/>
          <w14:ligatures w14:val="none"/>
        </w:rPr>
        <w:t xml:space="preserve"> Testing performs with critical </w:t>
      </w:r>
      <w:proofErr w:type="spellStart"/>
      <w:r w:rsidRPr="00A03E97">
        <w:rPr>
          <w:rFonts w:ascii="Segoe UI" w:eastAsia="Times New Roman" w:hAnsi="Segoe UI" w:cs="Segoe UI"/>
          <w:color w:val="333333"/>
          <w:kern w:val="0"/>
          <w:sz w:val="29"/>
          <w:szCs w:val="29"/>
          <w14:ligatures w14:val="none"/>
        </w:rPr>
        <w:t>layes</w:t>
      </w:r>
      <w:proofErr w:type="spellEnd"/>
      <w:r w:rsidRPr="00A03E97">
        <w:rPr>
          <w:rFonts w:ascii="Segoe UI" w:eastAsia="Times New Roman" w:hAnsi="Segoe UI" w:cs="Segoe UI"/>
          <w:color w:val="333333"/>
          <w:kern w:val="0"/>
          <w:sz w:val="29"/>
          <w:szCs w:val="29"/>
          <w14:ligatures w14:val="none"/>
        </w:rPr>
        <w:t xml:space="preserve"> such as Business, and in business logic processing it is carried out and all Transactions through the User Interface and Database Layers.</w:t>
      </w:r>
      <w:r w:rsidRPr="00A03E97">
        <w:rPr>
          <w:rFonts w:ascii="Segoe UI" w:eastAsia="Times New Roman" w:hAnsi="Segoe UI" w:cs="Segoe UI"/>
          <w:color w:val="333333"/>
          <w:kern w:val="0"/>
          <w:sz w:val="29"/>
          <w:szCs w:val="29"/>
          <w14:ligatures w14:val="none"/>
        </w:rPr>
        <w:br/>
      </w:r>
      <w:r w:rsidRPr="00A03E97">
        <w:rPr>
          <w:rFonts w:ascii="Segoe UI" w:eastAsia="Times New Roman" w:hAnsi="Segoe UI" w:cs="Segoe UI"/>
          <w:color w:val="333333"/>
          <w:kern w:val="0"/>
          <w:sz w:val="29"/>
          <w:szCs w:val="29"/>
          <w14:ligatures w14:val="none"/>
        </w:rPr>
        <w:br/>
      </w:r>
      <w:r w:rsidRPr="00A03E97">
        <w:rPr>
          <w:rFonts w:ascii="Segoe UI" w:eastAsia="Times New Roman" w:hAnsi="Segoe UI" w:cs="Segoe UI"/>
          <w:noProof/>
          <w:color w:val="333333"/>
          <w:kern w:val="0"/>
          <w:sz w:val="29"/>
          <w:szCs w:val="29"/>
          <w14:ligatures w14:val="none"/>
        </w:rPr>
        <w:drawing>
          <wp:inline distT="0" distB="0" distL="0" distR="0" wp14:anchorId="178B5E0F" wp14:editId="06FE2E29">
            <wp:extent cx="5731510" cy="1304290"/>
            <wp:effectExtent l="0" t="0" r="2540" b="0"/>
            <wp:docPr id="1706714515" name="Picture 10" descr="Sw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wagg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304290"/>
                    </a:xfrm>
                    <a:prstGeom prst="rect">
                      <a:avLst/>
                    </a:prstGeom>
                    <a:noFill/>
                    <a:ln>
                      <a:noFill/>
                    </a:ln>
                  </pic:spPr>
                </pic:pic>
              </a:graphicData>
            </a:graphic>
          </wp:inline>
        </w:drawing>
      </w:r>
      <w:r w:rsidRPr="00A03E97">
        <w:rPr>
          <w:rFonts w:ascii="Segoe UI" w:eastAsia="Times New Roman" w:hAnsi="Segoe UI" w:cs="Segoe UI"/>
          <w:color w:val="333333"/>
          <w:kern w:val="0"/>
          <w:sz w:val="29"/>
          <w:szCs w:val="29"/>
          <w14:ligatures w14:val="none"/>
        </w:rPr>
        <w:br/>
      </w:r>
    </w:p>
    <w:p w14:paraId="4E2789D0" w14:textId="77777777" w:rsidR="00A03E97" w:rsidRPr="00A03E97" w:rsidRDefault="00A03E97" w:rsidP="00A03E97">
      <w:pPr>
        <w:spacing w:before="300" w:after="300" w:line="240" w:lineRule="auto"/>
        <w:outlineLvl w:val="1"/>
        <w:rPr>
          <w:rFonts w:ascii="inherit" w:eastAsia="Times New Roman" w:hAnsi="inherit" w:cs="Segoe UI"/>
          <w:color w:val="006909"/>
          <w:kern w:val="0"/>
          <w:sz w:val="45"/>
          <w:szCs w:val="45"/>
          <w14:ligatures w14:val="none"/>
        </w:rPr>
      </w:pPr>
      <w:r w:rsidRPr="00A03E97">
        <w:rPr>
          <w:rFonts w:ascii="inherit" w:eastAsia="Times New Roman" w:hAnsi="inherit" w:cs="Segoe UI"/>
          <w:color w:val="006909"/>
          <w:kern w:val="0"/>
          <w:sz w:val="45"/>
          <w:szCs w:val="45"/>
          <w14:ligatures w14:val="none"/>
        </w:rPr>
        <w:t>What are the Benefits of API testing?</w:t>
      </w:r>
    </w:p>
    <w:p w14:paraId="5DDECDD9" w14:textId="77777777" w:rsidR="00A03E97" w:rsidRPr="00A03E97" w:rsidRDefault="00A03E97" w:rsidP="00A03E97">
      <w:pPr>
        <w:spacing w:after="0" w:line="240" w:lineRule="auto"/>
        <w:rPr>
          <w:rFonts w:ascii="Segoe UI" w:eastAsia="Times New Roman" w:hAnsi="Segoe UI" w:cs="Segoe UI"/>
          <w:color w:val="333333"/>
          <w:kern w:val="0"/>
          <w:sz w:val="29"/>
          <w:szCs w:val="29"/>
          <w14:ligatures w14:val="none"/>
        </w:rPr>
      </w:pPr>
      <w:r w:rsidRPr="00A03E97">
        <w:rPr>
          <w:rFonts w:ascii="Segoe UI" w:eastAsia="Times New Roman" w:hAnsi="Segoe UI" w:cs="Segoe UI"/>
          <w:color w:val="333333"/>
          <w:kern w:val="0"/>
          <w:sz w:val="29"/>
          <w:szCs w:val="29"/>
          <w14:ligatures w14:val="none"/>
        </w:rPr>
        <w:t>Benefits of API Testing are as follows:</w:t>
      </w:r>
    </w:p>
    <w:p w14:paraId="478BDD24" w14:textId="77777777" w:rsidR="00A03E97" w:rsidRPr="00A03E97" w:rsidRDefault="00A03E97" w:rsidP="00A03E97">
      <w:pPr>
        <w:numPr>
          <w:ilvl w:val="0"/>
          <w:numId w:val="3"/>
        </w:numPr>
        <w:spacing w:before="100" w:beforeAutospacing="1" w:after="100" w:afterAutospacing="1" w:line="240" w:lineRule="auto"/>
        <w:ind w:left="270"/>
        <w:rPr>
          <w:rFonts w:ascii="Segoe UI" w:eastAsia="Times New Roman" w:hAnsi="Segoe UI" w:cs="Segoe UI"/>
          <w:color w:val="333333"/>
          <w:kern w:val="0"/>
          <w:sz w:val="29"/>
          <w:szCs w:val="29"/>
          <w14:ligatures w14:val="none"/>
        </w:rPr>
      </w:pPr>
      <w:r w:rsidRPr="00A03E97">
        <w:rPr>
          <w:rFonts w:ascii="Segoe UI" w:eastAsia="Times New Roman" w:hAnsi="Segoe UI" w:cs="Segoe UI"/>
          <w:color w:val="333333"/>
          <w:kern w:val="0"/>
          <w:sz w:val="29"/>
          <w:szCs w:val="29"/>
          <w14:ligatures w14:val="none"/>
        </w:rPr>
        <w:t>Language Independent - used in language automation and also in structuring data, and making the verification and stable.</w:t>
      </w:r>
    </w:p>
    <w:p w14:paraId="5BAF89B7" w14:textId="77777777" w:rsidR="00A03E97" w:rsidRPr="00A03E97" w:rsidRDefault="00A03E97" w:rsidP="00A03E97">
      <w:pPr>
        <w:numPr>
          <w:ilvl w:val="0"/>
          <w:numId w:val="3"/>
        </w:numPr>
        <w:spacing w:before="100" w:beforeAutospacing="1" w:after="100" w:afterAutospacing="1" w:line="240" w:lineRule="auto"/>
        <w:ind w:left="270"/>
        <w:rPr>
          <w:rFonts w:ascii="Segoe UI" w:eastAsia="Times New Roman" w:hAnsi="Segoe UI" w:cs="Segoe UI"/>
          <w:color w:val="333333"/>
          <w:kern w:val="0"/>
          <w:sz w:val="29"/>
          <w:szCs w:val="29"/>
          <w14:ligatures w14:val="none"/>
        </w:rPr>
      </w:pPr>
      <w:r w:rsidRPr="00A03E97">
        <w:rPr>
          <w:rFonts w:ascii="Segoe UI" w:eastAsia="Times New Roman" w:hAnsi="Segoe UI" w:cs="Segoe UI"/>
          <w:color w:val="333333"/>
          <w:kern w:val="0"/>
          <w:sz w:val="29"/>
          <w:szCs w:val="29"/>
          <w14:ligatures w14:val="none"/>
        </w:rPr>
        <w:t>GUI Independent - used in performing the app prior to GUI Testing and also can gives feedback and better team productivity.</w:t>
      </w:r>
    </w:p>
    <w:p w14:paraId="784310F0" w14:textId="77777777" w:rsidR="00A03E97" w:rsidRPr="00A03E97" w:rsidRDefault="00A03E97" w:rsidP="00A03E97">
      <w:pPr>
        <w:numPr>
          <w:ilvl w:val="0"/>
          <w:numId w:val="3"/>
        </w:numPr>
        <w:spacing w:before="100" w:beforeAutospacing="1" w:after="100" w:afterAutospacing="1" w:line="240" w:lineRule="auto"/>
        <w:ind w:left="270"/>
        <w:rPr>
          <w:rFonts w:ascii="Segoe UI" w:eastAsia="Times New Roman" w:hAnsi="Segoe UI" w:cs="Segoe UI"/>
          <w:color w:val="333333"/>
          <w:kern w:val="0"/>
          <w:sz w:val="29"/>
          <w:szCs w:val="29"/>
          <w14:ligatures w14:val="none"/>
        </w:rPr>
      </w:pPr>
      <w:r w:rsidRPr="00A03E97">
        <w:rPr>
          <w:rFonts w:ascii="Segoe UI" w:eastAsia="Times New Roman" w:hAnsi="Segoe UI" w:cs="Segoe UI"/>
          <w:color w:val="333333"/>
          <w:kern w:val="0"/>
          <w:sz w:val="29"/>
          <w:szCs w:val="29"/>
          <w14:ligatures w14:val="none"/>
        </w:rPr>
        <w:t>Improved Test Coverage - used in creating and allowing automated tests with high coverage.</w:t>
      </w:r>
    </w:p>
    <w:p w14:paraId="3FEDB0C3" w14:textId="77777777" w:rsidR="00A03E97" w:rsidRPr="00A03E97" w:rsidRDefault="00A03E97" w:rsidP="00A03E97">
      <w:pPr>
        <w:numPr>
          <w:ilvl w:val="0"/>
          <w:numId w:val="3"/>
        </w:numPr>
        <w:spacing w:before="100" w:beforeAutospacing="1" w:after="100" w:afterAutospacing="1" w:line="240" w:lineRule="auto"/>
        <w:ind w:left="270"/>
        <w:rPr>
          <w:rFonts w:ascii="Segoe UI" w:eastAsia="Times New Roman" w:hAnsi="Segoe UI" w:cs="Segoe UI"/>
          <w:color w:val="333333"/>
          <w:kern w:val="0"/>
          <w:sz w:val="29"/>
          <w:szCs w:val="29"/>
          <w14:ligatures w14:val="none"/>
        </w:rPr>
      </w:pPr>
      <w:r w:rsidRPr="00A03E97">
        <w:rPr>
          <w:rFonts w:ascii="Segoe UI" w:eastAsia="Times New Roman" w:hAnsi="Segoe UI" w:cs="Segoe UI"/>
          <w:color w:val="333333"/>
          <w:kern w:val="0"/>
          <w:sz w:val="29"/>
          <w:szCs w:val="29"/>
          <w14:ligatures w14:val="none"/>
        </w:rPr>
        <w:t>Faster Release - used in executing API Testing and testing, allowing the software development and releasing products faster.</w:t>
      </w:r>
    </w:p>
    <w:p w14:paraId="1CA30022" w14:textId="0C611A97" w:rsidR="00A03E97" w:rsidRPr="00A03E97" w:rsidRDefault="00A03E97" w:rsidP="00A03E97">
      <w:pPr>
        <w:spacing w:after="0" w:line="240" w:lineRule="auto"/>
        <w:rPr>
          <w:rFonts w:ascii="Segoe UI" w:eastAsia="Times New Roman" w:hAnsi="Segoe UI" w:cs="Segoe UI"/>
          <w:color w:val="333333"/>
          <w:kern w:val="0"/>
          <w:sz w:val="29"/>
          <w:szCs w:val="29"/>
          <w14:ligatures w14:val="none"/>
        </w:rPr>
      </w:pPr>
      <w:r w:rsidRPr="00A03E97">
        <w:rPr>
          <w:rFonts w:ascii="Segoe UI" w:eastAsia="Times New Roman" w:hAnsi="Segoe UI" w:cs="Segoe UI"/>
          <w:color w:val="333333"/>
          <w:kern w:val="0"/>
          <w:sz w:val="29"/>
          <w:szCs w:val="29"/>
          <w14:ligatures w14:val="none"/>
        </w:rPr>
        <w:br/>
      </w:r>
      <w:r w:rsidRPr="00A03E97">
        <w:rPr>
          <w:rFonts w:ascii="Segoe UI" w:eastAsia="Times New Roman" w:hAnsi="Segoe UI" w:cs="Segoe UI"/>
          <w:color w:val="333333"/>
          <w:kern w:val="0"/>
          <w:sz w:val="29"/>
          <w:szCs w:val="29"/>
          <w14:ligatures w14:val="none"/>
        </w:rPr>
        <w:br/>
      </w:r>
      <w:r w:rsidRPr="00A03E97">
        <w:rPr>
          <w:rFonts w:ascii="Segoe UI" w:eastAsia="Times New Roman" w:hAnsi="Segoe UI" w:cs="Segoe UI"/>
          <w:noProof/>
          <w:color w:val="333333"/>
          <w:kern w:val="0"/>
          <w:sz w:val="29"/>
          <w:szCs w:val="29"/>
          <w14:ligatures w14:val="none"/>
        </w:rPr>
        <w:drawing>
          <wp:inline distT="0" distB="0" distL="0" distR="0" wp14:anchorId="58A411BB" wp14:editId="5C4634B6">
            <wp:extent cx="5731510" cy="2242820"/>
            <wp:effectExtent l="0" t="0" r="2540" b="5080"/>
            <wp:docPr id="892760001" name="Picture 9" descr="Sw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wagg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42820"/>
                    </a:xfrm>
                    <a:prstGeom prst="rect">
                      <a:avLst/>
                    </a:prstGeom>
                    <a:noFill/>
                    <a:ln>
                      <a:noFill/>
                    </a:ln>
                  </pic:spPr>
                </pic:pic>
              </a:graphicData>
            </a:graphic>
          </wp:inline>
        </w:drawing>
      </w:r>
      <w:r w:rsidRPr="00A03E97">
        <w:rPr>
          <w:rFonts w:ascii="Segoe UI" w:eastAsia="Times New Roman" w:hAnsi="Segoe UI" w:cs="Segoe UI"/>
          <w:color w:val="333333"/>
          <w:kern w:val="0"/>
          <w:sz w:val="29"/>
          <w:szCs w:val="29"/>
          <w14:ligatures w14:val="none"/>
        </w:rPr>
        <w:br/>
      </w:r>
      <w:r w:rsidRPr="00A03E97">
        <w:rPr>
          <w:rFonts w:ascii="Segoe UI" w:eastAsia="Times New Roman" w:hAnsi="Segoe UI" w:cs="Segoe UI"/>
          <w:color w:val="333333"/>
          <w:kern w:val="0"/>
          <w:sz w:val="29"/>
          <w:szCs w:val="29"/>
          <w14:ligatures w14:val="none"/>
        </w:rPr>
        <w:lastRenderedPageBreak/>
        <w:br/>
      </w:r>
    </w:p>
    <w:p w14:paraId="3448E348" w14:textId="77777777" w:rsidR="00A03E97" w:rsidRPr="00A03E97" w:rsidRDefault="00A03E97" w:rsidP="00A03E97">
      <w:pPr>
        <w:spacing w:before="300" w:after="300" w:line="240" w:lineRule="auto"/>
        <w:outlineLvl w:val="1"/>
        <w:rPr>
          <w:rFonts w:ascii="inherit" w:eastAsia="Times New Roman" w:hAnsi="inherit" w:cs="Segoe UI"/>
          <w:color w:val="006909"/>
          <w:kern w:val="0"/>
          <w:sz w:val="45"/>
          <w:szCs w:val="45"/>
          <w14:ligatures w14:val="none"/>
        </w:rPr>
      </w:pPr>
      <w:r w:rsidRPr="00A03E97">
        <w:rPr>
          <w:rFonts w:ascii="inherit" w:eastAsia="Times New Roman" w:hAnsi="inherit" w:cs="Segoe UI"/>
          <w:color w:val="006909"/>
          <w:kern w:val="0"/>
          <w:sz w:val="45"/>
          <w:szCs w:val="45"/>
          <w14:ligatures w14:val="none"/>
        </w:rPr>
        <w:t>What are the types of API testing?</w:t>
      </w:r>
    </w:p>
    <w:p w14:paraId="6B440D35" w14:textId="77777777" w:rsidR="00A03E97" w:rsidRPr="00A03E97" w:rsidRDefault="00A03E97" w:rsidP="00A03E97">
      <w:pPr>
        <w:spacing w:after="0" w:line="240" w:lineRule="auto"/>
        <w:rPr>
          <w:rFonts w:ascii="Segoe UI" w:eastAsia="Times New Roman" w:hAnsi="Segoe UI" w:cs="Segoe UI"/>
          <w:color w:val="333333"/>
          <w:kern w:val="0"/>
          <w:sz w:val="29"/>
          <w:szCs w:val="29"/>
          <w14:ligatures w14:val="none"/>
        </w:rPr>
      </w:pPr>
      <w:r w:rsidRPr="00A03E97">
        <w:rPr>
          <w:rFonts w:ascii="Segoe UI" w:eastAsia="Times New Roman" w:hAnsi="Segoe UI" w:cs="Segoe UI"/>
          <w:color w:val="333333"/>
          <w:kern w:val="0"/>
          <w:sz w:val="29"/>
          <w:szCs w:val="29"/>
          <w14:ligatures w14:val="none"/>
        </w:rPr>
        <w:t>Types of API Testing are as follows:</w:t>
      </w:r>
      <w:r w:rsidRPr="00A03E97">
        <w:rPr>
          <w:rFonts w:ascii="Segoe UI" w:eastAsia="Times New Roman" w:hAnsi="Segoe UI" w:cs="Segoe UI"/>
          <w:color w:val="333333"/>
          <w:kern w:val="0"/>
          <w:sz w:val="29"/>
          <w:szCs w:val="29"/>
          <w14:ligatures w14:val="none"/>
        </w:rPr>
        <w:br/>
        <w:t>Unit Testing</w:t>
      </w:r>
      <w:r w:rsidRPr="00A03E97">
        <w:rPr>
          <w:rFonts w:ascii="Segoe UI" w:eastAsia="Times New Roman" w:hAnsi="Segoe UI" w:cs="Segoe UI"/>
          <w:color w:val="333333"/>
          <w:kern w:val="0"/>
          <w:sz w:val="29"/>
          <w:szCs w:val="29"/>
          <w14:ligatures w14:val="none"/>
        </w:rPr>
        <w:br/>
        <w:t>Functional Testing</w:t>
      </w:r>
      <w:r w:rsidRPr="00A03E97">
        <w:rPr>
          <w:rFonts w:ascii="Segoe UI" w:eastAsia="Times New Roman" w:hAnsi="Segoe UI" w:cs="Segoe UI"/>
          <w:color w:val="333333"/>
          <w:kern w:val="0"/>
          <w:sz w:val="29"/>
          <w:szCs w:val="29"/>
          <w14:ligatures w14:val="none"/>
        </w:rPr>
        <w:br/>
        <w:t>Load Testing</w:t>
      </w:r>
      <w:r w:rsidRPr="00A03E97">
        <w:rPr>
          <w:rFonts w:ascii="Segoe UI" w:eastAsia="Times New Roman" w:hAnsi="Segoe UI" w:cs="Segoe UI"/>
          <w:color w:val="333333"/>
          <w:kern w:val="0"/>
          <w:sz w:val="29"/>
          <w:szCs w:val="29"/>
          <w14:ligatures w14:val="none"/>
        </w:rPr>
        <w:br/>
        <w:t>Error Detection</w:t>
      </w:r>
      <w:r w:rsidRPr="00A03E97">
        <w:rPr>
          <w:rFonts w:ascii="Segoe UI" w:eastAsia="Times New Roman" w:hAnsi="Segoe UI" w:cs="Segoe UI"/>
          <w:color w:val="333333"/>
          <w:kern w:val="0"/>
          <w:sz w:val="29"/>
          <w:szCs w:val="29"/>
          <w14:ligatures w14:val="none"/>
        </w:rPr>
        <w:br/>
        <w:t>Security Testing</w:t>
      </w:r>
      <w:r w:rsidRPr="00A03E97">
        <w:rPr>
          <w:rFonts w:ascii="Segoe UI" w:eastAsia="Times New Roman" w:hAnsi="Segoe UI" w:cs="Segoe UI"/>
          <w:color w:val="333333"/>
          <w:kern w:val="0"/>
          <w:sz w:val="29"/>
          <w:szCs w:val="29"/>
          <w14:ligatures w14:val="none"/>
        </w:rPr>
        <w:br/>
        <w:t>UI Testing</w:t>
      </w:r>
      <w:r w:rsidRPr="00A03E97">
        <w:rPr>
          <w:rFonts w:ascii="Segoe UI" w:eastAsia="Times New Roman" w:hAnsi="Segoe UI" w:cs="Segoe UI"/>
          <w:color w:val="333333"/>
          <w:kern w:val="0"/>
          <w:sz w:val="29"/>
          <w:szCs w:val="29"/>
          <w14:ligatures w14:val="none"/>
        </w:rPr>
        <w:br/>
        <w:t>Penetration Testing</w:t>
      </w:r>
      <w:r w:rsidRPr="00A03E97">
        <w:rPr>
          <w:rFonts w:ascii="Segoe UI" w:eastAsia="Times New Roman" w:hAnsi="Segoe UI" w:cs="Segoe UI"/>
          <w:color w:val="333333"/>
          <w:kern w:val="0"/>
          <w:sz w:val="29"/>
          <w:szCs w:val="29"/>
          <w14:ligatures w14:val="none"/>
        </w:rPr>
        <w:br/>
        <w:t>Fuzz Testing</w:t>
      </w:r>
      <w:r w:rsidRPr="00A03E97">
        <w:rPr>
          <w:rFonts w:ascii="Segoe UI" w:eastAsia="Times New Roman" w:hAnsi="Segoe UI" w:cs="Segoe UI"/>
          <w:color w:val="333333"/>
          <w:kern w:val="0"/>
          <w:sz w:val="29"/>
          <w:szCs w:val="29"/>
          <w14:ligatures w14:val="none"/>
        </w:rPr>
        <w:br/>
      </w:r>
    </w:p>
    <w:p w14:paraId="2CBB921B" w14:textId="77777777" w:rsidR="00A03E97" w:rsidRPr="00A03E97" w:rsidRDefault="00A03E97" w:rsidP="00A03E97">
      <w:pPr>
        <w:spacing w:before="300" w:after="300" w:line="240" w:lineRule="auto"/>
        <w:outlineLvl w:val="1"/>
        <w:rPr>
          <w:rFonts w:ascii="inherit" w:eastAsia="Times New Roman" w:hAnsi="inherit" w:cs="Segoe UI"/>
          <w:color w:val="006909"/>
          <w:kern w:val="0"/>
          <w:sz w:val="45"/>
          <w:szCs w:val="45"/>
          <w14:ligatures w14:val="none"/>
        </w:rPr>
      </w:pPr>
      <w:r w:rsidRPr="00A03E97">
        <w:rPr>
          <w:rFonts w:ascii="inherit" w:eastAsia="Times New Roman" w:hAnsi="inherit" w:cs="Segoe UI"/>
          <w:color w:val="006909"/>
          <w:kern w:val="0"/>
          <w:sz w:val="45"/>
          <w:szCs w:val="45"/>
          <w14:ligatures w14:val="none"/>
        </w:rPr>
        <w:t>What are the protocols used in API Testing?</w:t>
      </w:r>
    </w:p>
    <w:p w14:paraId="32E0E65C" w14:textId="77777777" w:rsidR="00A03E97" w:rsidRPr="00A03E97" w:rsidRDefault="00A03E97" w:rsidP="00A03E97">
      <w:pPr>
        <w:spacing w:after="0" w:line="240" w:lineRule="auto"/>
        <w:rPr>
          <w:rFonts w:ascii="Segoe UI" w:eastAsia="Times New Roman" w:hAnsi="Segoe UI" w:cs="Segoe UI"/>
          <w:color w:val="333333"/>
          <w:kern w:val="0"/>
          <w:sz w:val="29"/>
          <w:szCs w:val="29"/>
          <w14:ligatures w14:val="none"/>
        </w:rPr>
      </w:pPr>
      <w:r w:rsidRPr="00A03E97">
        <w:rPr>
          <w:rFonts w:ascii="Segoe UI" w:eastAsia="Times New Roman" w:hAnsi="Segoe UI" w:cs="Segoe UI"/>
          <w:color w:val="333333"/>
          <w:kern w:val="0"/>
          <w:sz w:val="29"/>
          <w:szCs w:val="29"/>
          <w14:ligatures w14:val="none"/>
        </w:rPr>
        <w:t>Protocols used by API Testing are as follows:</w:t>
      </w:r>
      <w:r w:rsidRPr="00A03E97">
        <w:rPr>
          <w:rFonts w:ascii="Segoe UI" w:eastAsia="Times New Roman" w:hAnsi="Segoe UI" w:cs="Segoe UI"/>
          <w:color w:val="333333"/>
          <w:kern w:val="0"/>
          <w:sz w:val="29"/>
          <w:szCs w:val="29"/>
          <w14:ligatures w14:val="none"/>
        </w:rPr>
        <w:br/>
        <w:t>HTTP</w:t>
      </w:r>
      <w:r w:rsidRPr="00A03E97">
        <w:rPr>
          <w:rFonts w:ascii="Segoe UI" w:eastAsia="Times New Roman" w:hAnsi="Segoe UI" w:cs="Segoe UI"/>
          <w:color w:val="333333"/>
          <w:kern w:val="0"/>
          <w:sz w:val="29"/>
          <w:szCs w:val="29"/>
          <w14:ligatures w14:val="none"/>
        </w:rPr>
        <w:br/>
        <w:t>REST</w:t>
      </w:r>
      <w:r w:rsidRPr="00A03E97">
        <w:rPr>
          <w:rFonts w:ascii="Segoe UI" w:eastAsia="Times New Roman" w:hAnsi="Segoe UI" w:cs="Segoe UI"/>
          <w:color w:val="333333"/>
          <w:kern w:val="0"/>
          <w:sz w:val="29"/>
          <w:szCs w:val="29"/>
          <w14:ligatures w14:val="none"/>
        </w:rPr>
        <w:br/>
        <w:t>SOAP</w:t>
      </w:r>
      <w:r w:rsidRPr="00A03E97">
        <w:rPr>
          <w:rFonts w:ascii="Segoe UI" w:eastAsia="Times New Roman" w:hAnsi="Segoe UI" w:cs="Segoe UI"/>
          <w:color w:val="333333"/>
          <w:kern w:val="0"/>
          <w:sz w:val="29"/>
          <w:szCs w:val="29"/>
          <w14:ligatures w14:val="none"/>
        </w:rPr>
        <w:br/>
        <w:t>JMS</w:t>
      </w:r>
      <w:r w:rsidRPr="00A03E97">
        <w:rPr>
          <w:rFonts w:ascii="Segoe UI" w:eastAsia="Times New Roman" w:hAnsi="Segoe UI" w:cs="Segoe UI"/>
          <w:color w:val="333333"/>
          <w:kern w:val="0"/>
          <w:sz w:val="29"/>
          <w:szCs w:val="29"/>
          <w14:ligatures w14:val="none"/>
        </w:rPr>
        <w:br/>
        <w:t>UDDI</w:t>
      </w:r>
      <w:r w:rsidRPr="00A03E97">
        <w:rPr>
          <w:rFonts w:ascii="Segoe UI" w:eastAsia="Times New Roman" w:hAnsi="Segoe UI" w:cs="Segoe UI"/>
          <w:color w:val="333333"/>
          <w:kern w:val="0"/>
          <w:sz w:val="29"/>
          <w:szCs w:val="29"/>
          <w14:ligatures w14:val="none"/>
        </w:rPr>
        <w:br/>
      </w:r>
      <w:r w:rsidRPr="00A03E97">
        <w:rPr>
          <w:rFonts w:ascii="Segoe UI" w:eastAsia="Times New Roman" w:hAnsi="Segoe UI" w:cs="Segoe UI"/>
          <w:color w:val="333333"/>
          <w:kern w:val="0"/>
          <w:sz w:val="29"/>
          <w:szCs w:val="29"/>
          <w14:ligatures w14:val="none"/>
        </w:rPr>
        <w:br/>
      </w:r>
    </w:p>
    <w:p w14:paraId="78F21503" w14:textId="77777777" w:rsidR="00A03E97" w:rsidRPr="00A03E97" w:rsidRDefault="00A03E97" w:rsidP="00A03E97">
      <w:pPr>
        <w:spacing w:before="300" w:after="300" w:line="240" w:lineRule="auto"/>
        <w:outlineLvl w:val="1"/>
        <w:rPr>
          <w:rFonts w:ascii="inherit" w:eastAsia="Times New Roman" w:hAnsi="inherit" w:cs="Segoe UI"/>
          <w:color w:val="006909"/>
          <w:kern w:val="0"/>
          <w:sz w:val="45"/>
          <w:szCs w:val="45"/>
          <w14:ligatures w14:val="none"/>
        </w:rPr>
      </w:pPr>
      <w:r w:rsidRPr="00A03E97">
        <w:rPr>
          <w:rFonts w:ascii="inherit" w:eastAsia="Times New Roman" w:hAnsi="inherit" w:cs="Segoe UI"/>
          <w:color w:val="006909"/>
          <w:kern w:val="0"/>
          <w:sz w:val="45"/>
          <w:szCs w:val="45"/>
          <w14:ligatures w14:val="none"/>
        </w:rPr>
        <w:t>What is Swagger Editor?</w:t>
      </w:r>
    </w:p>
    <w:p w14:paraId="7A1CF9C4" w14:textId="77777777" w:rsidR="00A03E97" w:rsidRPr="00A03E97" w:rsidRDefault="00A03E97" w:rsidP="00A03E97">
      <w:pPr>
        <w:spacing w:after="0" w:line="240" w:lineRule="auto"/>
        <w:rPr>
          <w:rFonts w:ascii="Segoe UI" w:eastAsia="Times New Roman" w:hAnsi="Segoe UI" w:cs="Segoe UI"/>
          <w:color w:val="333333"/>
          <w:kern w:val="0"/>
          <w:sz w:val="29"/>
          <w:szCs w:val="29"/>
          <w14:ligatures w14:val="none"/>
        </w:rPr>
      </w:pPr>
      <w:r w:rsidRPr="00A03E97">
        <w:rPr>
          <w:rFonts w:ascii="Segoe UI" w:eastAsia="Times New Roman" w:hAnsi="Segoe UI" w:cs="Segoe UI"/>
          <w:color w:val="333333"/>
          <w:kern w:val="0"/>
          <w:sz w:val="29"/>
          <w:szCs w:val="29"/>
          <w14:ligatures w14:val="none"/>
        </w:rPr>
        <w:t xml:space="preserve">Swagger Editor is used in designing, defining and documenting RESTful APIs in Swagger </w:t>
      </w:r>
      <w:proofErr w:type="spellStart"/>
      <w:r w:rsidRPr="00A03E97">
        <w:rPr>
          <w:rFonts w:ascii="Segoe UI" w:eastAsia="Times New Roman" w:hAnsi="Segoe UI" w:cs="Segoe UI"/>
          <w:color w:val="333333"/>
          <w:kern w:val="0"/>
          <w:sz w:val="29"/>
          <w:szCs w:val="29"/>
          <w14:ligatures w14:val="none"/>
        </w:rPr>
        <w:t>Specification.It</w:t>
      </w:r>
      <w:proofErr w:type="spellEnd"/>
      <w:r w:rsidRPr="00A03E97">
        <w:rPr>
          <w:rFonts w:ascii="Segoe UI" w:eastAsia="Times New Roman" w:hAnsi="Segoe UI" w:cs="Segoe UI"/>
          <w:color w:val="333333"/>
          <w:kern w:val="0"/>
          <w:sz w:val="29"/>
          <w:szCs w:val="29"/>
          <w14:ligatures w14:val="none"/>
        </w:rPr>
        <w:t xml:space="preserve"> also helps in bringing the Swagger Editor, UI, </w:t>
      </w:r>
      <w:proofErr w:type="spellStart"/>
      <w:r w:rsidRPr="00A03E97">
        <w:rPr>
          <w:rFonts w:ascii="Segoe UI" w:eastAsia="Times New Roman" w:hAnsi="Segoe UI" w:cs="Segoe UI"/>
          <w:color w:val="333333"/>
          <w:kern w:val="0"/>
          <w:sz w:val="29"/>
          <w:szCs w:val="29"/>
          <w14:ligatures w14:val="none"/>
        </w:rPr>
        <w:t>Codegen</w:t>
      </w:r>
      <w:proofErr w:type="spellEnd"/>
      <w:r w:rsidRPr="00A03E97">
        <w:rPr>
          <w:rFonts w:ascii="Segoe UI" w:eastAsia="Times New Roman" w:hAnsi="Segoe UI" w:cs="Segoe UI"/>
          <w:color w:val="333333"/>
          <w:kern w:val="0"/>
          <w:sz w:val="29"/>
          <w:szCs w:val="29"/>
          <w14:ligatures w14:val="none"/>
        </w:rPr>
        <w:t xml:space="preserve"> Tools in cloud as an integrated API Design and Documentations which is built for API Teams working with </w:t>
      </w:r>
      <w:proofErr w:type="spellStart"/>
      <w:r w:rsidRPr="00A03E97">
        <w:rPr>
          <w:rFonts w:ascii="Segoe UI" w:eastAsia="Times New Roman" w:hAnsi="Segoe UI" w:cs="Segoe UI"/>
          <w:color w:val="333333"/>
          <w:kern w:val="0"/>
          <w:sz w:val="29"/>
          <w:szCs w:val="29"/>
          <w14:ligatures w14:val="none"/>
        </w:rPr>
        <w:t>OpenAPI</w:t>
      </w:r>
      <w:proofErr w:type="spellEnd"/>
      <w:r w:rsidRPr="00A03E97">
        <w:rPr>
          <w:rFonts w:ascii="Segoe UI" w:eastAsia="Times New Roman" w:hAnsi="Segoe UI" w:cs="Segoe UI"/>
          <w:color w:val="333333"/>
          <w:kern w:val="0"/>
          <w:sz w:val="29"/>
          <w:szCs w:val="29"/>
          <w14:ligatures w14:val="none"/>
        </w:rPr>
        <w:t xml:space="preserve"> Specification.</w:t>
      </w:r>
      <w:r w:rsidRPr="00A03E97">
        <w:rPr>
          <w:rFonts w:ascii="Segoe UI" w:eastAsia="Times New Roman" w:hAnsi="Segoe UI" w:cs="Segoe UI"/>
          <w:color w:val="333333"/>
          <w:kern w:val="0"/>
          <w:sz w:val="29"/>
          <w:szCs w:val="29"/>
          <w14:ligatures w14:val="none"/>
        </w:rPr>
        <w:br/>
      </w:r>
    </w:p>
    <w:p w14:paraId="44A6C0C6" w14:textId="77777777" w:rsidR="00A03E97" w:rsidRPr="00A03E97" w:rsidRDefault="00A03E97" w:rsidP="00A03E97">
      <w:pPr>
        <w:shd w:val="clear" w:color="auto" w:fill="FFFFFF"/>
        <w:spacing w:after="0" w:line="240" w:lineRule="auto"/>
        <w:jc w:val="center"/>
        <w:rPr>
          <w:ins w:id="0" w:author="Unknown"/>
          <w:rFonts w:ascii="Segoe UI" w:eastAsia="Times New Roman" w:hAnsi="Segoe UI" w:cs="Segoe UI"/>
          <w:color w:val="333333"/>
          <w:kern w:val="0"/>
          <w:sz w:val="23"/>
          <w:szCs w:val="23"/>
          <w14:ligatures w14:val="none"/>
        </w:rPr>
      </w:pPr>
      <w:r w:rsidRPr="00A03E97">
        <w:rPr>
          <w:rFonts w:ascii="Segoe UI" w:eastAsia="Times New Roman" w:hAnsi="Segoe UI" w:cs="Segoe UI"/>
          <w:color w:val="333333"/>
          <w:kern w:val="0"/>
          <w:sz w:val="23"/>
          <w:szCs w:val="23"/>
          <w14:ligatures w14:val="none"/>
        </w:rPr>
        <w:lastRenderedPageBreak/>
        <w:br/>
      </w:r>
    </w:p>
    <w:p w14:paraId="4C3E4D69" w14:textId="77777777" w:rsidR="00A03E97" w:rsidRPr="00A03E97" w:rsidRDefault="00A03E97" w:rsidP="00A03E97">
      <w:pPr>
        <w:shd w:val="clear" w:color="auto" w:fill="FFFFFF"/>
        <w:spacing w:after="0" w:line="240" w:lineRule="auto"/>
        <w:jc w:val="center"/>
        <w:rPr>
          <w:rFonts w:ascii="Segoe UI" w:eastAsia="Times New Roman" w:hAnsi="Segoe UI" w:cs="Segoe UI"/>
          <w:color w:val="333333"/>
          <w:kern w:val="0"/>
          <w:sz w:val="23"/>
          <w:szCs w:val="23"/>
          <w14:ligatures w14:val="none"/>
        </w:rPr>
      </w:pPr>
    </w:p>
    <w:p w14:paraId="0D2C9B0D" w14:textId="77777777" w:rsidR="00A03E97" w:rsidRPr="00A03E97" w:rsidRDefault="00A03E97" w:rsidP="00A03E97">
      <w:pPr>
        <w:shd w:val="clear" w:color="auto" w:fill="FFFFFF"/>
        <w:spacing w:after="0" w:line="240" w:lineRule="auto"/>
        <w:jc w:val="center"/>
        <w:rPr>
          <w:rFonts w:ascii="Segoe UI" w:eastAsia="Times New Roman" w:hAnsi="Segoe UI" w:cs="Segoe UI"/>
          <w:color w:val="333333"/>
          <w:kern w:val="0"/>
          <w:sz w:val="23"/>
          <w:szCs w:val="23"/>
          <w14:ligatures w14:val="none"/>
        </w:rPr>
      </w:pPr>
    </w:p>
    <w:p w14:paraId="0344F667" w14:textId="77777777" w:rsidR="00A03E97" w:rsidRPr="00A03E97" w:rsidRDefault="00A03E97" w:rsidP="00A03E97">
      <w:pPr>
        <w:spacing w:before="300" w:after="300" w:line="240" w:lineRule="auto"/>
        <w:outlineLvl w:val="1"/>
        <w:rPr>
          <w:rFonts w:ascii="inherit" w:eastAsia="Times New Roman" w:hAnsi="inherit" w:cs="Segoe UI"/>
          <w:color w:val="006909"/>
          <w:kern w:val="0"/>
          <w:sz w:val="45"/>
          <w:szCs w:val="45"/>
          <w14:ligatures w14:val="none"/>
        </w:rPr>
      </w:pPr>
      <w:r w:rsidRPr="00A03E97">
        <w:rPr>
          <w:rFonts w:ascii="inherit" w:eastAsia="Times New Roman" w:hAnsi="inherit" w:cs="Segoe UI"/>
          <w:color w:val="006909"/>
          <w:kern w:val="0"/>
          <w:sz w:val="45"/>
          <w:szCs w:val="45"/>
          <w14:ligatures w14:val="none"/>
        </w:rPr>
        <w:t>How can we Add API in Swagger?</w:t>
      </w:r>
    </w:p>
    <w:p w14:paraId="07AD7522" w14:textId="77777777" w:rsidR="00A03E97" w:rsidRPr="00A03E97" w:rsidRDefault="00A03E97" w:rsidP="00A03E97">
      <w:pPr>
        <w:spacing w:after="0" w:line="240" w:lineRule="auto"/>
        <w:rPr>
          <w:rFonts w:ascii="Segoe UI" w:eastAsia="Times New Roman" w:hAnsi="Segoe UI" w:cs="Segoe UI"/>
          <w:color w:val="333333"/>
          <w:kern w:val="0"/>
          <w:sz w:val="29"/>
          <w:szCs w:val="29"/>
          <w14:ligatures w14:val="none"/>
        </w:rPr>
      </w:pPr>
      <w:r w:rsidRPr="00A03E97">
        <w:rPr>
          <w:rFonts w:ascii="Segoe UI" w:eastAsia="Times New Roman" w:hAnsi="Segoe UI" w:cs="Segoe UI"/>
          <w:color w:val="333333"/>
          <w:kern w:val="0"/>
          <w:sz w:val="29"/>
          <w:szCs w:val="29"/>
          <w14:ligatures w14:val="none"/>
        </w:rPr>
        <w:t>We can add API in Swagger by using the following command:</w:t>
      </w:r>
      <w:r w:rsidRPr="00A03E97">
        <w:rPr>
          <w:rFonts w:ascii="Segoe UI" w:eastAsia="Times New Roman" w:hAnsi="Segoe UI" w:cs="Segoe UI"/>
          <w:color w:val="333333"/>
          <w:kern w:val="0"/>
          <w:sz w:val="29"/>
          <w:szCs w:val="29"/>
          <w14:ligatures w14:val="none"/>
        </w:rPr>
        <w:br/>
      </w:r>
    </w:p>
    <w:p w14:paraId="2473572C" w14:textId="77777777" w:rsidR="00A03E97" w:rsidRPr="00A03E97" w:rsidRDefault="00A03E97" w:rsidP="00A03E97">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14:ligatures w14:val="none"/>
        </w:rPr>
      </w:pPr>
      <w:r w:rsidRPr="00A03E97">
        <w:rPr>
          <w:rFonts w:ascii="Consolas" w:eastAsia="Times New Roman" w:hAnsi="Consolas" w:cs="Courier New"/>
          <w:color w:val="333333"/>
          <w:kern w:val="0"/>
          <w:sz w:val="20"/>
          <w:szCs w:val="20"/>
          <w14:ligatures w14:val="none"/>
        </w:rPr>
        <w:t>/</w:t>
      </w:r>
    </w:p>
    <w:p w14:paraId="77E3F7D5" w14:textId="77777777" w:rsidR="00A03E97" w:rsidRPr="00A03E97" w:rsidRDefault="00A03E97" w:rsidP="00A03E97">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14:ligatures w14:val="none"/>
        </w:rPr>
      </w:pPr>
      <w:r w:rsidRPr="00A03E97">
        <w:rPr>
          <w:rFonts w:ascii="Consolas" w:eastAsia="Times New Roman" w:hAnsi="Consolas" w:cs="Courier New"/>
          <w:color w:val="333333"/>
          <w:kern w:val="0"/>
          <w:sz w:val="20"/>
          <w:szCs w:val="20"/>
          <w14:ligatures w14:val="none"/>
        </w:rPr>
        <w:t xml:space="preserve">  @SWG\</w:t>
      </w:r>
      <w:proofErr w:type="gramStart"/>
      <w:r w:rsidRPr="00A03E97">
        <w:rPr>
          <w:rFonts w:ascii="Consolas" w:eastAsia="Times New Roman" w:hAnsi="Consolas" w:cs="Courier New"/>
          <w:color w:val="333333"/>
          <w:kern w:val="0"/>
          <w:sz w:val="20"/>
          <w:szCs w:val="20"/>
          <w14:ligatures w14:val="none"/>
        </w:rPr>
        <w:t>Resource(</w:t>
      </w:r>
      <w:proofErr w:type="gramEnd"/>
    </w:p>
    <w:p w14:paraId="7FA7948F" w14:textId="77777777" w:rsidR="00A03E97" w:rsidRPr="00A03E97" w:rsidRDefault="00A03E97" w:rsidP="00A03E97">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14:ligatures w14:val="none"/>
        </w:rPr>
      </w:pPr>
      <w:r w:rsidRPr="00A03E97">
        <w:rPr>
          <w:rFonts w:ascii="Consolas" w:eastAsia="Times New Roman" w:hAnsi="Consolas" w:cs="Courier New"/>
          <w:color w:val="333333"/>
          <w:kern w:val="0"/>
          <w:sz w:val="20"/>
          <w:szCs w:val="20"/>
          <w14:ligatures w14:val="none"/>
        </w:rPr>
        <w:t xml:space="preserve">     </w:t>
      </w:r>
      <w:proofErr w:type="spellStart"/>
      <w:r w:rsidRPr="00A03E97">
        <w:rPr>
          <w:rFonts w:ascii="Consolas" w:eastAsia="Times New Roman" w:hAnsi="Consolas" w:cs="Courier New"/>
          <w:color w:val="333333"/>
          <w:kern w:val="0"/>
          <w:sz w:val="20"/>
          <w:szCs w:val="20"/>
          <w14:ligatures w14:val="none"/>
        </w:rPr>
        <w:t>apiVersion</w:t>
      </w:r>
      <w:proofErr w:type="spellEnd"/>
      <w:r w:rsidRPr="00A03E97">
        <w:rPr>
          <w:rFonts w:ascii="Consolas" w:eastAsia="Times New Roman" w:hAnsi="Consolas" w:cs="Courier New"/>
          <w:color w:val="333333"/>
          <w:kern w:val="0"/>
          <w:sz w:val="20"/>
          <w:szCs w:val="20"/>
          <w14:ligatures w14:val="none"/>
        </w:rPr>
        <w:t>="1.0",</w:t>
      </w:r>
    </w:p>
    <w:p w14:paraId="5AFB2304" w14:textId="77777777" w:rsidR="00A03E97" w:rsidRPr="00A03E97" w:rsidRDefault="00A03E97" w:rsidP="00A03E97">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14:ligatures w14:val="none"/>
        </w:rPr>
      </w:pPr>
      <w:r w:rsidRPr="00A03E97">
        <w:rPr>
          <w:rFonts w:ascii="Consolas" w:eastAsia="Times New Roman" w:hAnsi="Consolas" w:cs="Courier New"/>
          <w:color w:val="333333"/>
          <w:kern w:val="0"/>
          <w:sz w:val="20"/>
          <w:szCs w:val="20"/>
          <w14:ligatures w14:val="none"/>
        </w:rPr>
        <w:t xml:space="preserve">     </w:t>
      </w:r>
      <w:proofErr w:type="spellStart"/>
      <w:r w:rsidRPr="00A03E97">
        <w:rPr>
          <w:rFonts w:ascii="Consolas" w:eastAsia="Times New Roman" w:hAnsi="Consolas" w:cs="Courier New"/>
          <w:color w:val="333333"/>
          <w:kern w:val="0"/>
          <w:sz w:val="20"/>
          <w:szCs w:val="20"/>
          <w14:ligatures w14:val="none"/>
        </w:rPr>
        <w:t>swaggerVersion</w:t>
      </w:r>
      <w:proofErr w:type="spellEnd"/>
      <w:r w:rsidRPr="00A03E97">
        <w:rPr>
          <w:rFonts w:ascii="Consolas" w:eastAsia="Times New Roman" w:hAnsi="Consolas" w:cs="Courier New"/>
          <w:color w:val="333333"/>
          <w:kern w:val="0"/>
          <w:sz w:val="20"/>
          <w:szCs w:val="20"/>
          <w14:ligatures w14:val="none"/>
        </w:rPr>
        <w:t>="1.2",</w:t>
      </w:r>
    </w:p>
    <w:p w14:paraId="6F7B2E09" w14:textId="77777777" w:rsidR="00A03E97" w:rsidRPr="00A03E97" w:rsidRDefault="00A03E97" w:rsidP="00A03E97">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14:ligatures w14:val="none"/>
        </w:rPr>
      </w:pPr>
      <w:r w:rsidRPr="00A03E97">
        <w:rPr>
          <w:rFonts w:ascii="Consolas" w:eastAsia="Times New Roman" w:hAnsi="Consolas" w:cs="Courier New"/>
          <w:color w:val="333333"/>
          <w:kern w:val="0"/>
          <w:sz w:val="20"/>
          <w:szCs w:val="20"/>
          <w14:ligatures w14:val="none"/>
        </w:rPr>
        <w:t xml:space="preserve">     description="</w:t>
      </w:r>
      <w:proofErr w:type="spellStart"/>
      <w:r w:rsidRPr="00A03E97">
        <w:rPr>
          <w:rFonts w:ascii="Consolas" w:eastAsia="Times New Roman" w:hAnsi="Consolas" w:cs="Courier New"/>
          <w:color w:val="333333"/>
          <w:kern w:val="0"/>
          <w:sz w:val="20"/>
          <w:szCs w:val="20"/>
          <w14:ligatures w14:val="none"/>
        </w:rPr>
        <w:t>SearchUsers</w:t>
      </w:r>
      <w:proofErr w:type="spellEnd"/>
      <w:r w:rsidRPr="00A03E97">
        <w:rPr>
          <w:rFonts w:ascii="Consolas" w:eastAsia="Times New Roman" w:hAnsi="Consolas" w:cs="Courier New"/>
          <w:color w:val="333333"/>
          <w:kern w:val="0"/>
          <w:sz w:val="20"/>
          <w:szCs w:val="20"/>
          <w14:ligatures w14:val="none"/>
        </w:rPr>
        <w:t>"</w:t>
      </w:r>
    </w:p>
    <w:p w14:paraId="63A20A73" w14:textId="77777777" w:rsidR="00A03E97" w:rsidRPr="00A03E97" w:rsidRDefault="00A03E97" w:rsidP="00A03E97">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14:ligatures w14:val="none"/>
        </w:rPr>
      </w:pPr>
      <w:r w:rsidRPr="00A03E97">
        <w:rPr>
          <w:rFonts w:ascii="Consolas" w:eastAsia="Times New Roman" w:hAnsi="Consolas" w:cs="Courier New"/>
          <w:color w:val="333333"/>
          <w:kern w:val="0"/>
          <w:sz w:val="20"/>
          <w:szCs w:val="20"/>
          <w14:ligatures w14:val="none"/>
        </w:rPr>
        <w:t xml:space="preserve"> )</w:t>
      </w:r>
    </w:p>
    <w:p w14:paraId="5A77CF4B" w14:textId="77777777" w:rsidR="00A03E97" w:rsidRPr="00A03E97" w:rsidRDefault="00A03E97" w:rsidP="00A03E97">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14:ligatures w14:val="none"/>
        </w:rPr>
      </w:pPr>
      <w:r w:rsidRPr="00A03E97">
        <w:rPr>
          <w:rFonts w:ascii="Consolas" w:eastAsia="Times New Roman" w:hAnsi="Consolas" w:cs="Courier New"/>
          <w:color w:val="333333"/>
          <w:kern w:val="0"/>
          <w:sz w:val="20"/>
          <w:szCs w:val="20"/>
          <w14:ligatures w14:val="none"/>
        </w:rPr>
        <w:t>/</w:t>
      </w:r>
    </w:p>
    <w:p w14:paraId="41585134" w14:textId="77777777" w:rsidR="00A03E97" w:rsidRPr="00A03E97" w:rsidRDefault="00A03E97" w:rsidP="00A03E97">
      <w:pPr>
        <w:spacing w:after="0" w:line="240" w:lineRule="auto"/>
        <w:rPr>
          <w:rFonts w:ascii="Segoe UI" w:eastAsia="Times New Roman" w:hAnsi="Segoe UI" w:cs="Segoe UI"/>
          <w:color w:val="333333"/>
          <w:kern w:val="0"/>
          <w:sz w:val="29"/>
          <w:szCs w:val="29"/>
          <w14:ligatures w14:val="none"/>
        </w:rPr>
      </w:pPr>
      <w:r w:rsidRPr="00A03E97">
        <w:rPr>
          <w:rFonts w:ascii="Segoe UI" w:eastAsia="Times New Roman" w:hAnsi="Segoe UI" w:cs="Segoe UI"/>
          <w:color w:val="333333"/>
          <w:kern w:val="0"/>
          <w:sz w:val="29"/>
          <w:szCs w:val="29"/>
          <w14:ligatures w14:val="none"/>
        </w:rPr>
        <w:br/>
      </w:r>
    </w:p>
    <w:p w14:paraId="74301360" w14:textId="77777777" w:rsidR="00A03E97" w:rsidRPr="00A03E97" w:rsidRDefault="00A03E97" w:rsidP="00A03E97">
      <w:pPr>
        <w:spacing w:before="300" w:after="300" w:line="240" w:lineRule="auto"/>
        <w:outlineLvl w:val="1"/>
        <w:rPr>
          <w:rFonts w:ascii="inherit" w:eastAsia="Times New Roman" w:hAnsi="inherit" w:cs="Segoe UI"/>
          <w:color w:val="006909"/>
          <w:kern w:val="0"/>
          <w:sz w:val="45"/>
          <w:szCs w:val="45"/>
          <w14:ligatures w14:val="none"/>
        </w:rPr>
      </w:pPr>
      <w:r w:rsidRPr="00A03E97">
        <w:rPr>
          <w:rFonts w:ascii="inherit" w:eastAsia="Times New Roman" w:hAnsi="inherit" w:cs="Segoe UI"/>
          <w:color w:val="006909"/>
          <w:kern w:val="0"/>
          <w:sz w:val="45"/>
          <w:szCs w:val="45"/>
          <w14:ligatures w14:val="none"/>
        </w:rPr>
        <w:t xml:space="preserve">What is </w:t>
      </w:r>
      <w:proofErr w:type="spellStart"/>
      <w:r w:rsidRPr="00A03E97">
        <w:rPr>
          <w:rFonts w:ascii="inherit" w:eastAsia="Times New Roman" w:hAnsi="inherit" w:cs="Segoe UI"/>
          <w:color w:val="006909"/>
          <w:kern w:val="0"/>
          <w:sz w:val="45"/>
          <w:szCs w:val="45"/>
          <w14:ligatures w14:val="none"/>
        </w:rPr>
        <w:t>OpenAPI</w:t>
      </w:r>
      <w:proofErr w:type="spellEnd"/>
      <w:r w:rsidRPr="00A03E97">
        <w:rPr>
          <w:rFonts w:ascii="inherit" w:eastAsia="Times New Roman" w:hAnsi="inherit" w:cs="Segoe UI"/>
          <w:color w:val="006909"/>
          <w:kern w:val="0"/>
          <w:sz w:val="45"/>
          <w:szCs w:val="45"/>
          <w14:ligatures w14:val="none"/>
        </w:rPr>
        <w:t>?</w:t>
      </w:r>
    </w:p>
    <w:p w14:paraId="736441C2" w14:textId="2093A14D" w:rsidR="00A03E97" w:rsidRPr="00A03E97" w:rsidRDefault="00A03E97" w:rsidP="00A03E97">
      <w:pPr>
        <w:spacing w:after="0" w:line="240" w:lineRule="auto"/>
        <w:rPr>
          <w:rFonts w:ascii="Segoe UI" w:eastAsia="Times New Roman" w:hAnsi="Segoe UI" w:cs="Segoe UI"/>
          <w:color w:val="333333"/>
          <w:kern w:val="0"/>
          <w:sz w:val="29"/>
          <w:szCs w:val="29"/>
          <w14:ligatures w14:val="none"/>
        </w:rPr>
      </w:pPr>
      <w:proofErr w:type="spellStart"/>
      <w:r w:rsidRPr="00A03E97">
        <w:rPr>
          <w:rFonts w:ascii="Segoe UI" w:eastAsia="Times New Roman" w:hAnsi="Segoe UI" w:cs="Segoe UI"/>
          <w:color w:val="333333"/>
          <w:kern w:val="0"/>
          <w:sz w:val="29"/>
          <w:szCs w:val="29"/>
          <w14:ligatures w14:val="none"/>
        </w:rPr>
        <w:t>OpenAPI</w:t>
      </w:r>
      <w:proofErr w:type="spellEnd"/>
      <w:r w:rsidRPr="00A03E97">
        <w:rPr>
          <w:rFonts w:ascii="Segoe UI" w:eastAsia="Times New Roman" w:hAnsi="Segoe UI" w:cs="Segoe UI"/>
          <w:color w:val="333333"/>
          <w:kern w:val="0"/>
          <w:sz w:val="29"/>
          <w:szCs w:val="29"/>
          <w14:ligatures w14:val="none"/>
        </w:rPr>
        <w:t xml:space="preserve"> is an API description format for REST APIs and also allows us in describing our entire </w:t>
      </w:r>
      <w:proofErr w:type="spellStart"/>
      <w:r w:rsidRPr="00A03E97">
        <w:rPr>
          <w:rFonts w:ascii="Segoe UI" w:eastAsia="Times New Roman" w:hAnsi="Segoe UI" w:cs="Segoe UI"/>
          <w:color w:val="333333"/>
          <w:kern w:val="0"/>
          <w:sz w:val="29"/>
          <w:szCs w:val="29"/>
          <w14:ligatures w14:val="none"/>
        </w:rPr>
        <w:t>APIsuch</w:t>
      </w:r>
      <w:proofErr w:type="spellEnd"/>
      <w:r w:rsidRPr="00A03E97">
        <w:rPr>
          <w:rFonts w:ascii="Segoe UI" w:eastAsia="Times New Roman" w:hAnsi="Segoe UI" w:cs="Segoe UI"/>
          <w:color w:val="333333"/>
          <w:kern w:val="0"/>
          <w:sz w:val="29"/>
          <w:szCs w:val="29"/>
          <w14:ligatures w14:val="none"/>
        </w:rPr>
        <w:t xml:space="preserve"> as Available Endpoints and Operations on each endpoint operations parameters like Input and Output for each operation.</w:t>
      </w:r>
      <w:r w:rsidRPr="00A03E97">
        <w:rPr>
          <w:rFonts w:ascii="Segoe UI" w:eastAsia="Times New Roman" w:hAnsi="Segoe UI" w:cs="Segoe UI"/>
          <w:color w:val="333333"/>
          <w:kern w:val="0"/>
          <w:sz w:val="29"/>
          <w:szCs w:val="29"/>
          <w14:ligatures w14:val="none"/>
        </w:rPr>
        <w:br/>
      </w:r>
      <w:r w:rsidRPr="00A03E97">
        <w:rPr>
          <w:rFonts w:ascii="Segoe UI" w:eastAsia="Times New Roman" w:hAnsi="Segoe UI" w:cs="Segoe UI"/>
          <w:color w:val="333333"/>
          <w:kern w:val="0"/>
          <w:sz w:val="29"/>
          <w:szCs w:val="29"/>
          <w14:ligatures w14:val="none"/>
        </w:rPr>
        <w:br/>
      </w:r>
      <w:r w:rsidRPr="00A03E97">
        <w:rPr>
          <w:rFonts w:ascii="Segoe UI" w:eastAsia="Times New Roman" w:hAnsi="Segoe UI" w:cs="Segoe UI"/>
          <w:noProof/>
          <w:color w:val="333333"/>
          <w:kern w:val="0"/>
          <w:sz w:val="29"/>
          <w:szCs w:val="29"/>
          <w14:ligatures w14:val="none"/>
        </w:rPr>
        <w:drawing>
          <wp:inline distT="0" distB="0" distL="0" distR="0" wp14:anchorId="29491A30" wp14:editId="42E68546">
            <wp:extent cx="5731510" cy="1360805"/>
            <wp:effectExtent l="0" t="0" r="2540" b="0"/>
            <wp:docPr id="2113905626" name="Picture 8" descr="Sw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wagg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360805"/>
                    </a:xfrm>
                    <a:prstGeom prst="rect">
                      <a:avLst/>
                    </a:prstGeom>
                    <a:noFill/>
                    <a:ln>
                      <a:noFill/>
                    </a:ln>
                  </pic:spPr>
                </pic:pic>
              </a:graphicData>
            </a:graphic>
          </wp:inline>
        </w:drawing>
      </w:r>
      <w:r w:rsidRPr="00A03E97">
        <w:rPr>
          <w:rFonts w:ascii="Segoe UI" w:eastAsia="Times New Roman" w:hAnsi="Segoe UI" w:cs="Segoe UI"/>
          <w:color w:val="333333"/>
          <w:kern w:val="0"/>
          <w:sz w:val="29"/>
          <w:szCs w:val="29"/>
          <w14:ligatures w14:val="none"/>
        </w:rPr>
        <w:br/>
      </w:r>
      <w:r w:rsidRPr="00A03E97">
        <w:rPr>
          <w:rFonts w:ascii="Segoe UI" w:eastAsia="Times New Roman" w:hAnsi="Segoe UI" w:cs="Segoe UI"/>
          <w:color w:val="333333"/>
          <w:kern w:val="0"/>
          <w:sz w:val="29"/>
          <w:szCs w:val="29"/>
          <w14:ligatures w14:val="none"/>
        </w:rPr>
        <w:br/>
      </w:r>
      <w:r w:rsidRPr="00A03E97">
        <w:rPr>
          <w:rFonts w:ascii="Segoe UI" w:eastAsia="Times New Roman" w:hAnsi="Segoe UI" w:cs="Segoe UI"/>
          <w:color w:val="333333"/>
          <w:kern w:val="0"/>
          <w:sz w:val="29"/>
          <w:szCs w:val="29"/>
          <w14:ligatures w14:val="none"/>
        </w:rPr>
        <w:br/>
      </w:r>
    </w:p>
    <w:p w14:paraId="683BA14A" w14:textId="77777777" w:rsidR="00A03E97" w:rsidRPr="00A03E97" w:rsidRDefault="00A03E97" w:rsidP="00A03E97">
      <w:pPr>
        <w:spacing w:before="300" w:after="300" w:line="240" w:lineRule="auto"/>
        <w:outlineLvl w:val="1"/>
        <w:rPr>
          <w:rFonts w:ascii="inherit" w:eastAsia="Times New Roman" w:hAnsi="inherit" w:cs="Segoe UI"/>
          <w:color w:val="006909"/>
          <w:kern w:val="0"/>
          <w:sz w:val="45"/>
          <w:szCs w:val="45"/>
          <w14:ligatures w14:val="none"/>
        </w:rPr>
      </w:pPr>
      <w:r w:rsidRPr="00A03E97">
        <w:rPr>
          <w:rFonts w:ascii="inherit" w:eastAsia="Times New Roman" w:hAnsi="inherit" w:cs="Segoe UI"/>
          <w:color w:val="006909"/>
          <w:kern w:val="0"/>
          <w:sz w:val="45"/>
          <w:szCs w:val="45"/>
          <w14:ligatures w14:val="none"/>
        </w:rPr>
        <w:lastRenderedPageBreak/>
        <w:t>How can we send custom headers with requests in Swagger UI?</w:t>
      </w:r>
    </w:p>
    <w:p w14:paraId="52A790CA" w14:textId="77777777" w:rsidR="00A03E97" w:rsidRPr="00A03E97" w:rsidRDefault="00A03E97" w:rsidP="00A03E97">
      <w:pPr>
        <w:spacing w:after="0" w:line="240" w:lineRule="auto"/>
        <w:rPr>
          <w:rFonts w:ascii="Segoe UI" w:eastAsia="Times New Roman" w:hAnsi="Segoe UI" w:cs="Segoe UI"/>
          <w:color w:val="333333"/>
          <w:kern w:val="0"/>
          <w:sz w:val="29"/>
          <w:szCs w:val="29"/>
          <w14:ligatures w14:val="none"/>
        </w:rPr>
      </w:pPr>
      <w:r w:rsidRPr="00A03E97">
        <w:rPr>
          <w:rFonts w:ascii="Segoe UI" w:eastAsia="Times New Roman" w:hAnsi="Segoe UI" w:cs="Segoe UI"/>
          <w:color w:val="333333"/>
          <w:kern w:val="0"/>
          <w:sz w:val="29"/>
          <w:szCs w:val="29"/>
          <w14:ligatures w14:val="none"/>
        </w:rPr>
        <w:t>We can send custom headers by using the following command:</w:t>
      </w:r>
      <w:r w:rsidRPr="00A03E97">
        <w:rPr>
          <w:rFonts w:ascii="Segoe UI" w:eastAsia="Times New Roman" w:hAnsi="Segoe UI" w:cs="Segoe UI"/>
          <w:color w:val="333333"/>
          <w:kern w:val="0"/>
          <w:sz w:val="29"/>
          <w:szCs w:val="29"/>
          <w14:ligatures w14:val="none"/>
        </w:rPr>
        <w:br/>
      </w:r>
    </w:p>
    <w:p w14:paraId="016A675C" w14:textId="77777777" w:rsidR="00A03E97" w:rsidRPr="00A03E97" w:rsidRDefault="00A03E97" w:rsidP="00A03E97">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14:ligatures w14:val="none"/>
        </w:rPr>
      </w:pPr>
      <w:r w:rsidRPr="00A03E97">
        <w:rPr>
          <w:rFonts w:ascii="Consolas" w:eastAsia="Times New Roman" w:hAnsi="Consolas" w:cs="Courier New"/>
          <w:color w:val="333333"/>
          <w:kern w:val="0"/>
          <w:sz w:val="20"/>
          <w:szCs w:val="20"/>
          <w14:ligatures w14:val="none"/>
        </w:rPr>
        <w:t xml:space="preserve">using </w:t>
      </w:r>
      <w:proofErr w:type="spellStart"/>
      <w:proofErr w:type="gramStart"/>
      <w:r w:rsidRPr="00A03E97">
        <w:rPr>
          <w:rFonts w:ascii="Consolas" w:eastAsia="Times New Roman" w:hAnsi="Consolas" w:cs="Courier New"/>
          <w:color w:val="333333"/>
          <w:kern w:val="0"/>
          <w:sz w:val="20"/>
          <w:szCs w:val="20"/>
          <w14:ligatures w14:val="none"/>
        </w:rPr>
        <w:t>System.collections.Generic</w:t>
      </w:r>
      <w:proofErr w:type="spellEnd"/>
      <w:proofErr w:type="gramEnd"/>
      <w:r w:rsidRPr="00A03E97">
        <w:rPr>
          <w:rFonts w:ascii="Consolas" w:eastAsia="Times New Roman" w:hAnsi="Consolas" w:cs="Courier New"/>
          <w:color w:val="333333"/>
          <w:kern w:val="0"/>
          <w:sz w:val="20"/>
          <w:szCs w:val="20"/>
          <w14:ligatures w14:val="none"/>
        </w:rPr>
        <w:t>;</w:t>
      </w:r>
    </w:p>
    <w:p w14:paraId="6A0BDCF5" w14:textId="77777777" w:rsidR="00A03E97" w:rsidRPr="00A03E97" w:rsidRDefault="00A03E97" w:rsidP="00A03E97">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14:ligatures w14:val="none"/>
        </w:rPr>
      </w:pPr>
      <w:r w:rsidRPr="00A03E97">
        <w:rPr>
          <w:rFonts w:ascii="Consolas" w:eastAsia="Times New Roman" w:hAnsi="Consolas" w:cs="Courier New"/>
          <w:color w:val="333333"/>
          <w:kern w:val="0"/>
          <w:sz w:val="20"/>
          <w:szCs w:val="20"/>
          <w14:ligatures w14:val="none"/>
        </w:rPr>
        <w:t xml:space="preserve">using </w:t>
      </w:r>
      <w:proofErr w:type="spellStart"/>
      <w:proofErr w:type="gramStart"/>
      <w:r w:rsidRPr="00A03E97">
        <w:rPr>
          <w:rFonts w:ascii="Consolas" w:eastAsia="Times New Roman" w:hAnsi="Consolas" w:cs="Courier New"/>
          <w:color w:val="333333"/>
          <w:kern w:val="0"/>
          <w:sz w:val="20"/>
          <w:szCs w:val="20"/>
          <w14:ligatures w14:val="none"/>
        </w:rPr>
        <w:t>swashbuckle.AspNetCore.Swagger</w:t>
      </w:r>
      <w:proofErr w:type="spellEnd"/>
      <w:proofErr w:type="gramEnd"/>
      <w:r w:rsidRPr="00A03E97">
        <w:rPr>
          <w:rFonts w:ascii="Consolas" w:eastAsia="Times New Roman" w:hAnsi="Consolas" w:cs="Courier New"/>
          <w:color w:val="333333"/>
          <w:kern w:val="0"/>
          <w:sz w:val="20"/>
          <w:szCs w:val="20"/>
          <w14:ligatures w14:val="none"/>
        </w:rPr>
        <w:t>;</w:t>
      </w:r>
    </w:p>
    <w:p w14:paraId="6428871B" w14:textId="77777777" w:rsidR="00A03E97" w:rsidRPr="00A03E97" w:rsidRDefault="00A03E97" w:rsidP="00A03E97">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14:ligatures w14:val="none"/>
        </w:rPr>
      </w:pPr>
      <w:r w:rsidRPr="00A03E97">
        <w:rPr>
          <w:rFonts w:ascii="Consolas" w:eastAsia="Times New Roman" w:hAnsi="Consolas" w:cs="Courier New"/>
          <w:color w:val="333333"/>
          <w:kern w:val="0"/>
          <w:sz w:val="20"/>
          <w:szCs w:val="20"/>
          <w14:ligatures w14:val="none"/>
        </w:rPr>
        <w:t xml:space="preserve">using </w:t>
      </w:r>
      <w:proofErr w:type="spellStart"/>
      <w:proofErr w:type="gramStart"/>
      <w:r w:rsidRPr="00A03E97">
        <w:rPr>
          <w:rFonts w:ascii="Consolas" w:eastAsia="Times New Roman" w:hAnsi="Consolas" w:cs="Courier New"/>
          <w:color w:val="333333"/>
          <w:kern w:val="0"/>
          <w:sz w:val="20"/>
          <w:szCs w:val="20"/>
          <w14:ligatures w14:val="none"/>
        </w:rPr>
        <w:t>swashbuckle.AspNetCore.SwaggerGen</w:t>
      </w:r>
      <w:proofErr w:type="spellEnd"/>
      <w:proofErr w:type="gramEnd"/>
      <w:r w:rsidRPr="00A03E97">
        <w:rPr>
          <w:rFonts w:ascii="Consolas" w:eastAsia="Times New Roman" w:hAnsi="Consolas" w:cs="Courier New"/>
          <w:color w:val="333333"/>
          <w:kern w:val="0"/>
          <w:sz w:val="20"/>
          <w:szCs w:val="20"/>
          <w14:ligatures w14:val="none"/>
        </w:rPr>
        <w:t>;</w:t>
      </w:r>
    </w:p>
    <w:p w14:paraId="01D415E4" w14:textId="77777777" w:rsidR="00A03E97" w:rsidRPr="00A03E97" w:rsidRDefault="00A03E97" w:rsidP="00A03E97">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14:ligatures w14:val="none"/>
        </w:rPr>
      </w:pPr>
    </w:p>
    <w:p w14:paraId="405881B4" w14:textId="77777777" w:rsidR="00A03E97" w:rsidRPr="00A03E97" w:rsidRDefault="00A03E97" w:rsidP="00A03E97">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14:ligatures w14:val="none"/>
        </w:rPr>
      </w:pPr>
      <w:r w:rsidRPr="00A03E97">
        <w:rPr>
          <w:rFonts w:ascii="Consolas" w:eastAsia="Times New Roman" w:hAnsi="Consolas" w:cs="Courier New"/>
          <w:color w:val="333333"/>
          <w:kern w:val="0"/>
          <w:sz w:val="20"/>
          <w:szCs w:val="20"/>
          <w14:ligatures w14:val="none"/>
        </w:rPr>
        <w:t xml:space="preserve">namespace </w:t>
      </w:r>
      <w:proofErr w:type="spellStart"/>
      <w:proofErr w:type="gramStart"/>
      <w:r w:rsidRPr="00A03E97">
        <w:rPr>
          <w:rFonts w:ascii="Consolas" w:eastAsia="Times New Roman" w:hAnsi="Consolas" w:cs="Courier New"/>
          <w:color w:val="333333"/>
          <w:kern w:val="0"/>
          <w:sz w:val="20"/>
          <w:szCs w:val="20"/>
          <w14:ligatures w14:val="none"/>
        </w:rPr>
        <w:t>api.infrastructure</w:t>
      </w:r>
      <w:proofErr w:type="gramEnd"/>
      <w:r w:rsidRPr="00A03E97">
        <w:rPr>
          <w:rFonts w:ascii="Consolas" w:eastAsia="Times New Roman" w:hAnsi="Consolas" w:cs="Courier New"/>
          <w:color w:val="333333"/>
          <w:kern w:val="0"/>
          <w:sz w:val="20"/>
          <w:szCs w:val="20"/>
          <w14:ligatures w14:val="none"/>
        </w:rPr>
        <w:t>.filters</w:t>
      </w:r>
      <w:proofErr w:type="spellEnd"/>
    </w:p>
    <w:p w14:paraId="1E74A0E0" w14:textId="77777777" w:rsidR="00A03E97" w:rsidRPr="00A03E97" w:rsidRDefault="00A03E97" w:rsidP="00A03E97">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14:ligatures w14:val="none"/>
        </w:rPr>
      </w:pPr>
      <w:r w:rsidRPr="00A03E97">
        <w:rPr>
          <w:rFonts w:ascii="Consolas" w:eastAsia="Times New Roman" w:hAnsi="Consolas" w:cs="Courier New"/>
          <w:color w:val="333333"/>
          <w:kern w:val="0"/>
          <w:sz w:val="20"/>
          <w:szCs w:val="20"/>
          <w14:ligatures w14:val="none"/>
        </w:rPr>
        <w:t>{</w:t>
      </w:r>
    </w:p>
    <w:p w14:paraId="7B4C6A9E" w14:textId="77777777" w:rsidR="00A03E97" w:rsidRPr="00A03E97" w:rsidRDefault="00A03E97" w:rsidP="00A03E97">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14:ligatures w14:val="none"/>
        </w:rPr>
      </w:pPr>
      <w:r w:rsidRPr="00A03E97">
        <w:rPr>
          <w:rFonts w:ascii="Consolas" w:eastAsia="Times New Roman" w:hAnsi="Consolas" w:cs="Courier New"/>
          <w:color w:val="333333"/>
          <w:kern w:val="0"/>
          <w:sz w:val="20"/>
          <w:szCs w:val="20"/>
          <w14:ligatures w14:val="none"/>
        </w:rPr>
        <w:t xml:space="preserve">    public class </w:t>
      </w:r>
      <w:proofErr w:type="spellStart"/>
      <w:proofErr w:type="gramStart"/>
      <w:r w:rsidRPr="00A03E97">
        <w:rPr>
          <w:rFonts w:ascii="Consolas" w:eastAsia="Times New Roman" w:hAnsi="Consolas" w:cs="Courier New"/>
          <w:color w:val="333333"/>
          <w:kern w:val="0"/>
          <w:sz w:val="20"/>
          <w:szCs w:val="20"/>
          <w14:ligatures w14:val="none"/>
        </w:rPr>
        <w:t>SwaggerSecurityRequirementsDocumentFilter</w:t>
      </w:r>
      <w:proofErr w:type="spellEnd"/>
      <w:r w:rsidRPr="00A03E97">
        <w:rPr>
          <w:rFonts w:ascii="Consolas" w:eastAsia="Times New Roman" w:hAnsi="Consolas" w:cs="Courier New"/>
          <w:color w:val="333333"/>
          <w:kern w:val="0"/>
          <w:sz w:val="20"/>
          <w:szCs w:val="20"/>
          <w14:ligatures w14:val="none"/>
        </w:rPr>
        <w:t xml:space="preserve"> :</w:t>
      </w:r>
      <w:proofErr w:type="gramEnd"/>
      <w:r w:rsidRPr="00A03E97">
        <w:rPr>
          <w:rFonts w:ascii="Consolas" w:eastAsia="Times New Roman" w:hAnsi="Consolas" w:cs="Courier New"/>
          <w:color w:val="333333"/>
          <w:kern w:val="0"/>
          <w:sz w:val="20"/>
          <w:szCs w:val="20"/>
          <w14:ligatures w14:val="none"/>
        </w:rPr>
        <w:t xml:space="preserve"> </w:t>
      </w:r>
      <w:proofErr w:type="spellStart"/>
      <w:r w:rsidRPr="00A03E97">
        <w:rPr>
          <w:rFonts w:ascii="Consolas" w:eastAsia="Times New Roman" w:hAnsi="Consolas" w:cs="Courier New"/>
          <w:color w:val="333333"/>
          <w:kern w:val="0"/>
          <w:sz w:val="20"/>
          <w:szCs w:val="20"/>
          <w14:ligatures w14:val="none"/>
        </w:rPr>
        <w:t>DocumentFilter</w:t>
      </w:r>
      <w:proofErr w:type="spellEnd"/>
    </w:p>
    <w:p w14:paraId="3DA326E9" w14:textId="77777777" w:rsidR="00A03E97" w:rsidRPr="00A03E97" w:rsidRDefault="00A03E97" w:rsidP="00A03E97">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14:ligatures w14:val="none"/>
        </w:rPr>
      </w:pPr>
      <w:r w:rsidRPr="00A03E97">
        <w:rPr>
          <w:rFonts w:ascii="Consolas" w:eastAsia="Times New Roman" w:hAnsi="Consolas" w:cs="Courier New"/>
          <w:color w:val="333333"/>
          <w:kern w:val="0"/>
          <w:sz w:val="20"/>
          <w:szCs w:val="20"/>
          <w14:ligatures w14:val="none"/>
        </w:rPr>
        <w:t xml:space="preserve">    {</w:t>
      </w:r>
    </w:p>
    <w:p w14:paraId="371887B2" w14:textId="77777777" w:rsidR="00A03E97" w:rsidRPr="00A03E97" w:rsidRDefault="00A03E97" w:rsidP="00A03E97">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14:ligatures w14:val="none"/>
        </w:rPr>
      </w:pPr>
      <w:r w:rsidRPr="00A03E97">
        <w:rPr>
          <w:rFonts w:ascii="Consolas" w:eastAsia="Times New Roman" w:hAnsi="Consolas" w:cs="Courier New"/>
          <w:color w:val="333333"/>
          <w:kern w:val="0"/>
          <w:sz w:val="20"/>
          <w:szCs w:val="20"/>
          <w14:ligatures w14:val="none"/>
        </w:rPr>
        <w:t xml:space="preserve">        public void </w:t>
      </w:r>
      <w:proofErr w:type="gramStart"/>
      <w:r w:rsidRPr="00A03E97">
        <w:rPr>
          <w:rFonts w:ascii="Consolas" w:eastAsia="Times New Roman" w:hAnsi="Consolas" w:cs="Courier New"/>
          <w:color w:val="333333"/>
          <w:kern w:val="0"/>
          <w:sz w:val="20"/>
          <w:szCs w:val="20"/>
          <w14:ligatures w14:val="none"/>
        </w:rPr>
        <w:t>Apply(</w:t>
      </w:r>
      <w:proofErr w:type="gramEnd"/>
      <w:r w:rsidRPr="00A03E97">
        <w:rPr>
          <w:rFonts w:ascii="Consolas" w:eastAsia="Times New Roman" w:hAnsi="Consolas" w:cs="Courier New"/>
          <w:color w:val="333333"/>
          <w:kern w:val="0"/>
          <w:sz w:val="20"/>
          <w:szCs w:val="20"/>
          <w14:ligatures w14:val="none"/>
        </w:rPr>
        <w:t xml:space="preserve">Swagger Document </w:t>
      </w:r>
      <w:proofErr w:type="spellStart"/>
      <w:r w:rsidRPr="00A03E97">
        <w:rPr>
          <w:rFonts w:ascii="Consolas" w:eastAsia="Times New Roman" w:hAnsi="Consolas" w:cs="Courier New"/>
          <w:color w:val="333333"/>
          <w:kern w:val="0"/>
          <w:sz w:val="20"/>
          <w:szCs w:val="20"/>
          <w14:ligatures w14:val="none"/>
        </w:rPr>
        <w:t>document</w:t>
      </w:r>
      <w:proofErr w:type="spellEnd"/>
      <w:r w:rsidRPr="00A03E97">
        <w:rPr>
          <w:rFonts w:ascii="Consolas" w:eastAsia="Times New Roman" w:hAnsi="Consolas" w:cs="Courier New"/>
          <w:color w:val="333333"/>
          <w:kern w:val="0"/>
          <w:sz w:val="20"/>
          <w:szCs w:val="20"/>
          <w14:ligatures w14:val="none"/>
        </w:rPr>
        <w:t xml:space="preserve">, Document </w:t>
      </w:r>
      <w:proofErr w:type="spellStart"/>
      <w:r w:rsidRPr="00A03E97">
        <w:rPr>
          <w:rFonts w:ascii="Consolas" w:eastAsia="Times New Roman" w:hAnsi="Consolas" w:cs="Courier New"/>
          <w:color w:val="333333"/>
          <w:kern w:val="0"/>
          <w:sz w:val="20"/>
          <w:szCs w:val="20"/>
          <w14:ligatures w14:val="none"/>
        </w:rPr>
        <w:t>FilterContext</w:t>
      </w:r>
      <w:proofErr w:type="spellEnd"/>
      <w:r w:rsidRPr="00A03E97">
        <w:rPr>
          <w:rFonts w:ascii="Consolas" w:eastAsia="Times New Roman" w:hAnsi="Consolas" w:cs="Courier New"/>
          <w:color w:val="333333"/>
          <w:kern w:val="0"/>
          <w:sz w:val="20"/>
          <w:szCs w:val="20"/>
          <w14:ligatures w14:val="none"/>
        </w:rPr>
        <w:t xml:space="preserve"> context)</w:t>
      </w:r>
    </w:p>
    <w:p w14:paraId="431A8357" w14:textId="77777777" w:rsidR="00A03E97" w:rsidRPr="00A03E97" w:rsidRDefault="00A03E97" w:rsidP="00A03E97">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14:ligatures w14:val="none"/>
        </w:rPr>
      </w:pPr>
      <w:r w:rsidRPr="00A03E97">
        <w:rPr>
          <w:rFonts w:ascii="Consolas" w:eastAsia="Times New Roman" w:hAnsi="Consolas" w:cs="Courier New"/>
          <w:color w:val="333333"/>
          <w:kern w:val="0"/>
          <w:sz w:val="20"/>
          <w:szCs w:val="20"/>
          <w14:ligatures w14:val="none"/>
        </w:rPr>
        <w:t xml:space="preserve">        {</w:t>
      </w:r>
    </w:p>
    <w:p w14:paraId="6B2D8BFA" w14:textId="77777777" w:rsidR="00A03E97" w:rsidRPr="00A03E97" w:rsidRDefault="00A03E97" w:rsidP="00A03E97">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14:ligatures w14:val="none"/>
        </w:rPr>
      </w:pPr>
      <w:r w:rsidRPr="00A03E97">
        <w:rPr>
          <w:rFonts w:ascii="Consolas" w:eastAsia="Times New Roman" w:hAnsi="Consolas" w:cs="Courier New"/>
          <w:color w:val="333333"/>
          <w:kern w:val="0"/>
          <w:sz w:val="20"/>
          <w:szCs w:val="20"/>
          <w14:ligatures w14:val="none"/>
        </w:rPr>
        <w:t xml:space="preserve">            </w:t>
      </w:r>
      <w:proofErr w:type="spellStart"/>
      <w:proofErr w:type="gramStart"/>
      <w:r w:rsidRPr="00A03E97">
        <w:rPr>
          <w:rFonts w:ascii="Consolas" w:eastAsia="Times New Roman" w:hAnsi="Consolas" w:cs="Courier New"/>
          <w:color w:val="333333"/>
          <w:kern w:val="0"/>
          <w:sz w:val="20"/>
          <w:szCs w:val="20"/>
          <w14:ligatures w14:val="none"/>
        </w:rPr>
        <w:t>document.Security</w:t>
      </w:r>
      <w:proofErr w:type="spellEnd"/>
      <w:proofErr w:type="gramEnd"/>
      <w:r w:rsidRPr="00A03E97">
        <w:rPr>
          <w:rFonts w:ascii="Consolas" w:eastAsia="Times New Roman" w:hAnsi="Consolas" w:cs="Courier New"/>
          <w:color w:val="333333"/>
          <w:kern w:val="0"/>
          <w:sz w:val="20"/>
          <w:szCs w:val="20"/>
          <w14:ligatures w14:val="none"/>
        </w:rPr>
        <w:t xml:space="preserve"> = new List&lt;</w:t>
      </w:r>
      <w:proofErr w:type="spellStart"/>
      <w:r w:rsidRPr="00A03E97">
        <w:rPr>
          <w:rFonts w:ascii="Consolas" w:eastAsia="Times New Roman" w:hAnsi="Consolas" w:cs="Courier New"/>
          <w:color w:val="333333"/>
          <w:kern w:val="0"/>
          <w:sz w:val="20"/>
          <w:szCs w:val="20"/>
          <w14:ligatures w14:val="none"/>
        </w:rPr>
        <w:t>IDictionary</w:t>
      </w:r>
      <w:proofErr w:type="spellEnd"/>
      <w:r w:rsidRPr="00A03E97">
        <w:rPr>
          <w:rFonts w:ascii="Consolas" w:eastAsia="Times New Roman" w:hAnsi="Consolas" w:cs="Courier New"/>
          <w:color w:val="333333"/>
          <w:kern w:val="0"/>
          <w:sz w:val="20"/>
          <w:szCs w:val="20"/>
          <w14:ligatures w14:val="none"/>
        </w:rPr>
        <w:t xml:space="preserve">&lt;string, </w:t>
      </w:r>
      <w:proofErr w:type="spellStart"/>
      <w:r w:rsidRPr="00A03E97">
        <w:rPr>
          <w:rFonts w:ascii="Consolas" w:eastAsia="Times New Roman" w:hAnsi="Consolas" w:cs="Courier New"/>
          <w:color w:val="333333"/>
          <w:kern w:val="0"/>
          <w:sz w:val="20"/>
          <w:szCs w:val="20"/>
          <w14:ligatures w14:val="none"/>
        </w:rPr>
        <w:t>IEnumerable</w:t>
      </w:r>
      <w:proofErr w:type="spellEnd"/>
      <w:r w:rsidRPr="00A03E97">
        <w:rPr>
          <w:rFonts w:ascii="Consolas" w:eastAsia="Times New Roman" w:hAnsi="Consolas" w:cs="Courier New"/>
          <w:color w:val="333333"/>
          <w:kern w:val="0"/>
          <w:sz w:val="20"/>
          <w:szCs w:val="20"/>
          <w14:ligatures w14:val="none"/>
        </w:rPr>
        <w:t>&lt;</w:t>
      </w:r>
      <w:proofErr w:type="spellStart"/>
      <w:r w:rsidRPr="00A03E97">
        <w:rPr>
          <w:rFonts w:ascii="Consolas" w:eastAsia="Times New Roman" w:hAnsi="Consolas" w:cs="Courier New"/>
          <w:color w:val="333333"/>
          <w:kern w:val="0"/>
          <w:sz w:val="20"/>
          <w:szCs w:val="20"/>
          <w14:ligatures w14:val="none"/>
        </w:rPr>
        <w:t>documentstring</w:t>
      </w:r>
      <w:proofErr w:type="spellEnd"/>
      <w:r w:rsidRPr="00A03E97">
        <w:rPr>
          <w:rFonts w:ascii="Consolas" w:eastAsia="Times New Roman" w:hAnsi="Consolas" w:cs="Courier New"/>
          <w:color w:val="333333"/>
          <w:kern w:val="0"/>
          <w:sz w:val="20"/>
          <w:szCs w:val="20"/>
          <w14:ligatures w14:val="none"/>
        </w:rPr>
        <w:t>&gt;&gt;&gt;()</w:t>
      </w:r>
    </w:p>
    <w:p w14:paraId="4D5FDAD3" w14:textId="77777777" w:rsidR="00A03E97" w:rsidRPr="00A03E97" w:rsidRDefault="00A03E97" w:rsidP="00A03E97">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14:ligatures w14:val="none"/>
        </w:rPr>
      </w:pPr>
      <w:r w:rsidRPr="00A03E97">
        <w:rPr>
          <w:rFonts w:ascii="Consolas" w:eastAsia="Times New Roman" w:hAnsi="Consolas" w:cs="Courier New"/>
          <w:color w:val="333333"/>
          <w:kern w:val="0"/>
          <w:sz w:val="20"/>
          <w:szCs w:val="20"/>
          <w14:ligatures w14:val="none"/>
        </w:rPr>
        <w:t xml:space="preserve">            {</w:t>
      </w:r>
    </w:p>
    <w:p w14:paraId="715AA4CB" w14:textId="77777777" w:rsidR="00A03E97" w:rsidRPr="00A03E97" w:rsidRDefault="00A03E97" w:rsidP="00A03E97">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14:ligatures w14:val="none"/>
        </w:rPr>
      </w:pPr>
      <w:r w:rsidRPr="00A03E97">
        <w:rPr>
          <w:rFonts w:ascii="Consolas" w:eastAsia="Times New Roman" w:hAnsi="Consolas" w:cs="Courier New"/>
          <w:color w:val="333333"/>
          <w:kern w:val="0"/>
          <w:sz w:val="20"/>
          <w:szCs w:val="20"/>
          <w14:ligatures w14:val="none"/>
        </w:rPr>
        <w:t xml:space="preserve">                new Dictionary&lt;string, </w:t>
      </w:r>
      <w:proofErr w:type="spellStart"/>
      <w:r w:rsidRPr="00A03E97">
        <w:rPr>
          <w:rFonts w:ascii="Consolas" w:eastAsia="Times New Roman" w:hAnsi="Consolas" w:cs="Courier New"/>
          <w:color w:val="333333"/>
          <w:kern w:val="0"/>
          <w:sz w:val="20"/>
          <w:szCs w:val="20"/>
          <w14:ligatures w14:val="none"/>
        </w:rPr>
        <w:t>IEnumerable</w:t>
      </w:r>
      <w:proofErr w:type="spellEnd"/>
      <w:r w:rsidRPr="00A03E97">
        <w:rPr>
          <w:rFonts w:ascii="Consolas" w:eastAsia="Times New Roman" w:hAnsi="Consolas" w:cs="Courier New"/>
          <w:color w:val="333333"/>
          <w:kern w:val="0"/>
          <w:sz w:val="20"/>
          <w:szCs w:val="20"/>
          <w14:ligatures w14:val="none"/>
        </w:rPr>
        <w:t>&lt;string&gt;</w:t>
      </w:r>
      <w:proofErr w:type="gramStart"/>
      <w:r w:rsidRPr="00A03E97">
        <w:rPr>
          <w:rFonts w:ascii="Consolas" w:eastAsia="Times New Roman" w:hAnsi="Consolas" w:cs="Courier New"/>
          <w:color w:val="333333"/>
          <w:kern w:val="0"/>
          <w:sz w:val="20"/>
          <w:szCs w:val="20"/>
          <w14:ligatures w14:val="none"/>
        </w:rPr>
        <w:t>&gt;(</w:t>
      </w:r>
      <w:proofErr w:type="gramEnd"/>
      <w:r w:rsidRPr="00A03E97">
        <w:rPr>
          <w:rFonts w:ascii="Consolas" w:eastAsia="Times New Roman" w:hAnsi="Consolas" w:cs="Courier New"/>
          <w:color w:val="333333"/>
          <w:kern w:val="0"/>
          <w:sz w:val="20"/>
          <w:szCs w:val="20"/>
          <w14:ligatures w14:val="none"/>
        </w:rPr>
        <w:t>)</w:t>
      </w:r>
    </w:p>
    <w:p w14:paraId="3D70FF46" w14:textId="77777777" w:rsidR="00A03E97" w:rsidRPr="00A03E97" w:rsidRDefault="00A03E97" w:rsidP="00A03E97">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14:ligatures w14:val="none"/>
        </w:rPr>
      </w:pPr>
      <w:r w:rsidRPr="00A03E97">
        <w:rPr>
          <w:rFonts w:ascii="Consolas" w:eastAsia="Times New Roman" w:hAnsi="Consolas" w:cs="Courier New"/>
          <w:color w:val="333333"/>
          <w:kern w:val="0"/>
          <w:sz w:val="20"/>
          <w:szCs w:val="20"/>
          <w14:ligatures w14:val="none"/>
        </w:rPr>
        <w:t xml:space="preserve">                {</w:t>
      </w:r>
    </w:p>
    <w:p w14:paraId="32FE0044" w14:textId="77777777" w:rsidR="00A03E97" w:rsidRPr="00A03E97" w:rsidRDefault="00A03E97" w:rsidP="00A03E97">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14:ligatures w14:val="none"/>
        </w:rPr>
      </w:pPr>
      <w:r w:rsidRPr="00A03E97">
        <w:rPr>
          <w:rFonts w:ascii="Consolas" w:eastAsia="Times New Roman" w:hAnsi="Consolas" w:cs="Courier New"/>
          <w:color w:val="333333"/>
          <w:kern w:val="0"/>
          <w:sz w:val="20"/>
          <w:szCs w:val="20"/>
          <w14:ligatures w14:val="none"/>
        </w:rPr>
        <w:t xml:space="preserve">                    </w:t>
      </w:r>
      <w:proofErr w:type="gramStart"/>
      <w:r w:rsidRPr="00A03E97">
        <w:rPr>
          <w:rFonts w:ascii="Consolas" w:eastAsia="Times New Roman" w:hAnsi="Consolas" w:cs="Courier New"/>
          <w:color w:val="333333"/>
          <w:kern w:val="0"/>
          <w:sz w:val="20"/>
          <w:szCs w:val="20"/>
          <w14:ligatures w14:val="none"/>
        </w:rPr>
        <w:t>{ "</w:t>
      </w:r>
      <w:proofErr w:type="gramEnd"/>
      <w:r w:rsidRPr="00A03E97">
        <w:rPr>
          <w:rFonts w:ascii="Consolas" w:eastAsia="Times New Roman" w:hAnsi="Consolas" w:cs="Courier New"/>
          <w:color w:val="333333"/>
          <w:kern w:val="0"/>
          <w:sz w:val="20"/>
          <w:szCs w:val="20"/>
          <w14:ligatures w14:val="none"/>
        </w:rPr>
        <w:t xml:space="preserve">Bearer", </w:t>
      </w:r>
      <w:proofErr w:type="spellStart"/>
      <w:r w:rsidRPr="00A03E97">
        <w:rPr>
          <w:rFonts w:ascii="Consolas" w:eastAsia="Times New Roman" w:hAnsi="Consolas" w:cs="Courier New"/>
          <w:color w:val="333333"/>
          <w:kern w:val="0"/>
          <w:sz w:val="20"/>
          <w:szCs w:val="20"/>
          <w14:ligatures w14:val="none"/>
        </w:rPr>
        <w:t>newstring</w:t>
      </w:r>
      <w:proofErr w:type="spellEnd"/>
      <w:r w:rsidRPr="00A03E97">
        <w:rPr>
          <w:rFonts w:ascii="Consolas" w:eastAsia="Times New Roman" w:hAnsi="Consolas" w:cs="Courier New"/>
          <w:color w:val="333333"/>
          <w:kern w:val="0"/>
          <w:sz w:val="20"/>
          <w:szCs w:val="20"/>
          <w14:ligatures w14:val="none"/>
        </w:rPr>
        <w:t>[]{ } },</w:t>
      </w:r>
    </w:p>
    <w:p w14:paraId="555CF064" w14:textId="77777777" w:rsidR="00A03E97" w:rsidRPr="00A03E97" w:rsidRDefault="00A03E97" w:rsidP="00A03E97">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14:ligatures w14:val="none"/>
        </w:rPr>
      </w:pPr>
      <w:r w:rsidRPr="00A03E97">
        <w:rPr>
          <w:rFonts w:ascii="Consolas" w:eastAsia="Times New Roman" w:hAnsi="Consolas" w:cs="Courier New"/>
          <w:color w:val="333333"/>
          <w:kern w:val="0"/>
          <w:sz w:val="20"/>
          <w:szCs w:val="20"/>
          <w14:ligatures w14:val="none"/>
        </w:rPr>
        <w:t xml:space="preserve">                    </w:t>
      </w:r>
      <w:proofErr w:type="gramStart"/>
      <w:r w:rsidRPr="00A03E97">
        <w:rPr>
          <w:rFonts w:ascii="Consolas" w:eastAsia="Times New Roman" w:hAnsi="Consolas" w:cs="Courier New"/>
          <w:color w:val="333333"/>
          <w:kern w:val="0"/>
          <w:sz w:val="20"/>
          <w:szCs w:val="20"/>
          <w14:ligatures w14:val="none"/>
        </w:rPr>
        <w:t>{ "</w:t>
      </w:r>
      <w:proofErr w:type="gramEnd"/>
      <w:r w:rsidRPr="00A03E97">
        <w:rPr>
          <w:rFonts w:ascii="Consolas" w:eastAsia="Times New Roman" w:hAnsi="Consolas" w:cs="Courier New"/>
          <w:color w:val="333333"/>
          <w:kern w:val="0"/>
          <w:sz w:val="20"/>
          <w:szCs w:val="20"/>
          <w14:ligatures w14:val="none"/>
        </w:rPr>
        <w:t xml:space="preserve">Basic", </w:t>
      </w:r>
      <w:proofErr w:type="spellStart"/>
      <w:r w:rsidRPr="00A03E97">
        <w:rPr>
          <w:rFonts w:ascii="Consolas" w:eastAsia="Times New Roman" w:hAnsi="Consolas" w:cs="Courier New"/>
          <w:color w:val="333333"/>
          <w:kern w:val="0"/>
          <w:sz w:val="20"/>
          <w:szCs w:val="20"/>
          <w14:ligatures w14:val="none"/>
        </w:rPr>
        <w:t>newstring</w:t>
      </w:r>
      <w:proofErr w:type="spellEnd"/>
      <w:r w:rsidRPr="00A03E97">
        <w:rPr>
          <w:rFonts w:ascii="Consolas" w:eastAsia="Times New Roman" w:hAnsi="Consolas" w:cs="Courier New"/>
          <w:color w:val="333333"/>
          <w:kern w:val="0"/>
          <w:sz w:val="20"/>
          <w:szCs w:val="20"/>
          <w14:ligatures w14:val="none"/>
        </w:rPr>
        <w:t>[]{ } },</w:t>
      </w:r>
    </w:p>
    <w:p w14:paraId="697F154D" w14:textId="77777777" w:rsidR="00A03E97" w:rsidRPr="00A03E97" w:rsidRDefault="00A03E97" w:rsidP="00A03E97">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14:ligatures w14:val="none"/>
        </w:rPr>
      </w:pPr>
      <w:r w:rsidRPr="00A03E97">
        <w:rPr>
          <w:rFonts w:ascii="Consolas" w:eastAsia="Times New Roman" w:hAnsi="Consolas" w:cs="Courier New"/>
          <w:color w:val="333333"/>
          <w:kern w:val="0"/>
          <w:sz w:val="20"/>
          <w:szCs w:val="20"/>
          <w14:ligatures w14:val="none"/>
        </w:rPr>
        <w:t xml:space="preserve">                }</w:t>
      </w:r>
    </w:p>
    <w:p w14:paraId="4B61172B" w14:textId="77777777" w:rsidR="00A03E97" w:rsidRPr="00A03E97" w:rsidRDefault="00A03E97" w:rsidP="00A03E97">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14:ligatures w14:val="none"/>
        </w:rPr>
      </w:pPr>
      <w:r w:rsidRPr="00A03E97">
        <w:rPr>
          <w:rFonts w:ascii="Consolas" w:eastAsia="Times New Roman" w:hAnsi="Consolas" w:cs="Courier New"/>
          <w:color w:val="333333"/>
          <w:kern w:val="0"/>
          <w:sz w:val="20"/>
          <w:szCs w:val="20"/>
          <w14:ligatures w14:val="none"/>
        </w:rPr>
        <w:t xml:space="preserve">            };</w:t>
      </w:r>
    </w:p>
    <w:p w14:paraId="66C2B18C" w14:textId="77777777" w:rsidR="00A03E97" w:rsidRPr="00A03E97" w:rsidRDefault="00A03E97" w:rsidP="00A03E97">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14:ligatures w14:val="none"/>
        </w:rPr>
      </w:pPr>
      <w:r w:rsidRPr="00A03E97">
        <w:rPr>
          <w:rFonts w:ascii="Consolas" w:eastAsia="Times New Roman" w:hAnsi="Consolas" w:cs="Courier New"/>
          <w:color w:val="333333"/>
          <w:kern w:val="0"/>
          <w:sz w:val="20"/>
          <w:szCs w:val="20"/>
          <w14:ligatures w14:val="none"/>
        </w:rPr>
        <w:t xml:space="preserve">        }</w:t>
      </w:r>
    </w:p>
    <w:p w14:paraId="56223B66" w14:textId="77777777" w:rsidR="00A03E97" w:rsidRPr="00A03E97" w:rsidRDefault="00A03E97" w:rsidP="00A03E97">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14:ligatures w14:val="none"/>
        </w:rPr>
      </w:pPr>
      <w:r w:rsidRPr="00A03E97">
        <w:rPr>
          <w:rFonts w:ascii="Consolas" w:eastAsia="Times New Roman" w:hAnsi="Consolas" w:cs="Courier New"/>
          <w:color w:val="333333"/>
          <w:kern w:val="0"/>
          <w:sz w:val="20"/>
          <w:szCs w:val="20"/>
          <w14:ligatures w14:val="none"/>
        </w:rPr>
        <w:t xml:space="preserve">    }</w:t>
      </w:r>
    </w:p>
    <w:p w14:paraId="7A4D9556" w14:textId="77777777" w:rsidR="00A03E97" w:rsidRPr="00A03E97" w:rsidRDefault="00A03E97" w:rsidP="00A03E97">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14:ligatures w14:val="none"/>
        </w:rPr>
      </w:pPr>
      <w:r w:rsidRPr="00A03E97">
        <w:rPr>
          <w:rFonts w:ascii="Consolas" w:eastAsia="Times New Roman" w:hAnsi="Consolas" w:cs="Courier New"/>
          <w:color w:val="333333"/>
          <w:kern w:val="0"/>
          <w:sz w:val="20"/>
          <w:szCs w:val="20"/>
          <w14:ligatures w14:val="none"/>
        </w:rPr>
        <w:t>}</w:t>
      </w:r>
    </w:p>
    <w:p w14:paraId="0D6709EB" w14:textId="77777777" w:rsidR="00A03E97" w:rsidRPr="00A03E97" w:rsidRDefault="00A03E97" w:rsidP="00A03E97">
      <w:pPr>
        <w:spacing w:after="0" w:line="240" w:lineRule="auto"/>
        <w:rPr>
          <w:rFonts w:ascii="Segoe UI" w:eastAsia="Times New Roman" w:hAnsi="Segoe UI" w:cs="Segoe UI"/>
          <w:color w:val="333333"/>
          <w:kern w:val="0"/>
          <w:sz w:val="29"/>
          <w:szCs w:val="29"/>
          <w14:ligatures w14:val="none"/>
        </w:rPr>
      </w:pPr>
      <w:r w:rsidRPr="00A03E97">
        <w:rPr>
          <w:rFonts w:ascii="Segoe UI" w:eastAsia="Times New Roman" w:hAnsi="Segoe UI" w:cs="Segoe UI"/>
          <w:color w:val="333333"/>
          <w:kern w:val="0"/>
          <w:sz w:val="29"/>
          <w:szCs w:val="29"/>
          <w14:ligatures w14:val="none"/>
        </w:rPr>
        <w:br/>
      </w:r>
    </w:p>
    <w:p w14:paraId="44F431A5" w14:textId="77777777" w:rsidR="00A03E97" w:rsidRPr="00A03E97" w:rsidRDefault="00A03E97" w:rsidP="00A03E97">
      <w:pPr>
        <w:spacing w:before="300" w:after="300" w:line="240" w:lineRule="auto"/>
        <w:outlineLvl w:val="1"/>
        <w:rPr>
          <w:rFonts w:ascii="inherit" w:eastAsia="Times New Roman" w:hAnsi="inherit" w:cs="Segoe UI"/>
          <w:color w:val="006909"/>
          <w:kern w:val="0"/>
          <w:sz w:val="45"/>
          <w:szCs w:val="45"/>
          <w14:ligatures w14:val="none"/>
        </w:rPr>
      </w:pPr>
      <w:r w:rsidRPr="00A03E97">
        <w:rPr>
          <w:rFonts w:ascii="inherit" w:eastAsia="Times New Roman" w:hAnsi="inherit" w:cs="Segoe UI"/>
          <w:color w:val="006909"/>
          <w:kern w:val="0"/>
          <w:sz w:val="45"/>
          <w:szCs w:val="45"/>
          <w14:ligatures w14:val="none"/>
        </w:rPr>
        <w:t>How should we generate static docs with swagger?</w:t>
      </w:r>
    </w:p>
    <w:p w14:paraId="67216666" w14:textId="77777777" w:rsidR="00A03E97" w:rsidRPr="00A03E97" w:rsidRDefault="00A03E97" w:rsidP="00A03E97">
      <w:pPr>
        <w:spacing w:after="0" w:line="240" w:lineRule="auto"/>
        <w:rPr>
          <w:rFonts w:ascii="Segoe UI" w:eastAsia="Times New Roman" w:hAnsi="Segoe UI" w:cs="Segoe UI"/>
          <w:color w:val="333333"/>
          <w:kern w:val="0"/>
          <w:sz w:val="29"/>
          <w:szCs w:val="29"/>
          <w14:ligatures w14:val="none"/>
        </w:rPr>
      </w:pPr>
      <w:r w:rsidRPr="00A03E97">
        <w:rPr>
          <w:rFonts w:ascii="Segoe UI" w:eastAsia="Times New Roman" w:hAnsi="Segoe UI" w:cs="Segoe UI"/>
          <w:color w:val="333333"/>
          <w:kern w:val="0"/>
          <w:sz w:val="29"/>
          <w:szCs w:val="29"/>
          <w14:ligatures w14:val="none"/>
        </w:rPr>
        <w:lastRenderedPageBreak/>
        <w:t xml:space="preserve">We can generate static documents by using the swagger </w:t>
      </w:r>
      <w:proofErr w:type="spellStart"/>
      <w:r w:rsidRPr="00A03E97">
        <w:rPr>
          <w:rFonts w:ascii="Segoe UI" w:eastAsia="Times New Roman" w:hAnsi="Segoe UI" w:cs="Segoe UI"/>
          <w:color w:val="333333"/>
          <w:kern w:val="0"/>
          <w:sz w:val="29"/>
          <w:szCs w:val="29"/>
          <w14:ligatures w14:val="none"/>
        </w:rPr>
        <w:t>codegen</w:t>
      </w:r>
      <w:proofErr w:type="spellEnd"/>
      <w:r w:rsidRPr="00A03E97">
        <w:rPr>
          <w:rFonts w:ascii="Segoe UI" w:eastAsia="Times New Roman" w:hAnsi="Segoe UI" w:cs="Segoe UI"/>
          <w:color w:val="333333"/>
          <w:kern w:val="0"/>
          <w:sz w:val="29"/>
          <w:szCs w:val="29"/>
          <w14:ligatures w14:val="none"/>
        </w:rPr>
        <w:t xml:space="preserve"> command:</w:t>
      </w:r>
      <w:r w:rsidRPr="00A03E97">
        <w:rPr>
          <w:rFonts w:ascii="Segoe UI" w:eastAsia="Times New Roman" w:hAnsi="Segoe UI" w:cs="Segoe UI"/>
          <w:color w:val="333333"/>
          <w:kern w:val="0"/>
          <w:sz w:val="29"/>
          <w:szCs w:val="29"/>
          <w14:ligatures w14:val="none"/>
        </w:rPr>
        <w:br/>
      </w:r>
    </w:p>
    <w:p w14:paraId="076240A2" w14:textId="77777777" w:rsidR="00A03E97" w:rsidRPr="00A03E97" w:rsidRDefault="00A03E97" w:rsidP="00A03E97">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14:ligatures w14:val="none"/>
        </w:rPr>
      </w:pPr>
      <w:r w:rsidRPr="00A03E97">
        <w:rPr>
          <w:rFonts w:ascii="Consolas" w:eastAsia="Times New Roman" w:hAnsi="Consolas" w:cs="Courier New"/>
          <w:color w:val="333333"/>
          <w:kern w:val="0"/>
          <w:sz w:val="20"/>
          <w:szCs w:val="20"/>
          <w14:ligatures w14:val="none"/>
        </w:rPr>
        <w:t xml:space="preserve">swagger </w:t>
      </w:r>
      <w:proofErr w:type="spellStart"/>
      <w:r w:rsidRPr="00A03E97">
        <w:rPr>
          <w:rFonts w:ascii="Consolas" w:eastAsia="Times New Roman" w:hAnsi="Consolas" w:cs="Courier New"/>
          <w:color w:val="333333"/>
          <w:kern w:val="0"/>
          <w:sz w:val="20"/>
          <w:szCs w:val="20"/>
          <w14:ligatures w14:val="none"/>
        </w:rPr>
        <w:t>codegen</w:t>
      </w:r>
      <w:proofErr w:type="spellEnd"/>
      <w:r w:rsidRPr="00A03E97">
        <w:rPr>
          <w:rFonts w:ascii="Consolas" w:eastAsia="Times New Roman" w:hAnsi="Consolas" w:cs="Courier New"/>
          <w:color w:val="333333"/>
          <w:kern w:val="0"/>
          <w:sz w:val="20"/>
          <w:szCs w:val="20"/>
          <w14:ligatures w14:val="none"/>
        </w:rPr>
        <w:t xml:space="preserve"> generate --</w:t>
      </w:r>
      <w:proofErr w:type="spellStart"/>
      <w:r w:rsidRPr="00A03E97">
        <w:rPr>
          <w:rFonts w:ascii="Consolas" w:eastAsia="Times New Roman" w:hAnsi="Consolas" w:cs="Courier New"/>
          <w:color w:val="333333"/>
          <w:kern w:val="0"/>
          <w:sz w:val="20"/>
          <w:szCs w:val="20"/>
          <w14:ligatures w14:val="none"/>
        </w:rPr>
        <w:t>i</w:t>
      </w:r>
      <w:proofErr w:type="spellEnd"/>
      <w:r w:rsidRPr="00A03E97">
        <w:rPr>
          <w:rFonts w:ascii="Consolas" w:eastAsia="Times New Roman" w:hAnsi="Consolas" w:cs="Courier New"/>
          <w:color w:val="333333"/>
          <w:kern w:val="0"/>
          <w:sz w:val="20"/>
          <w:szCs w:val="20"/>
          <w14:ligatures w14:val="none"/>
        </w:rPr>
        <w:t xml:space="preserve"> &lt;path used in swagger file&gt; -l html2 -o &lt;path used to output location&gt;</w:t>
      </w:r>
    </w:p>
    <w:p w14:paraId="5F5637B4" w14:textId="77777777" w:rsidR="00A03E97" w:rsidRPr="00A03E97" w:rsidRDefault="00A03E97" w:rsidP="00A03E97">
      <w:pPr>
        <w:spacing w:after="0" w:line="240" w:lineRule="auto"/>
        <w:rPr>
          <w:rFonts w:ascii="Segoe UI" w:eastAsia="Times New Roman" w:hAnsi="Segoe UI" w:cs="Segoe UI"/>
          <w:color w:val="333333"/>
          <w:kern w:val="0"/>
          <w:sz w:val="29"/>
          <w:szCs w:val="29"/>
          <w14:ligatures w14:val="none"/>
        </w:rPr>
      </w:pPr>
      <w:r w:rsidRPr="00A03E97">
        <w:rPr>
          <w:rFonts w:ascii="Segoe UI" w:eastAsia="Times New Roman" w:hAnsi="Segoe UI" w:cs="Segoe UI"/>
          <w:color w:val="333333"/>
          <w:kern w:val="0"/>
          <w:sz w:val="29"/>
          <w:szCs w:val="29"/>
          <w14:ligatures w14:val="none"/>
        </w:rPr>
        <w:br/>
      </w:r>
      <w:r w:rsidRPr="00A03E97">
        <w:rPr>
          <w:rFonts w:ascii="Segoe UI" w:eastAsia="Times New Roman" w:hAnsi="Segoe UI" w:cs="Segoe UI"/>
          <w:color w:val="333333"/>
          <w:kern w:val="0"/>
          <w:sz w:val="29"/>
          <w:szCs w:val="29"/>
          <w14:ligatures w14:val="none"/>
        </w:rPr>
        <w:br/>
      </w:r>
    </w:p>
    <w:p w14:paraId="09A3DEB8" w14:textId="77777777" w:rsidR="00A03E97" w:rsidRPr="00A03E97" w:rsidRDefault="00A03E97" w:rsidP="00A03E97">
      <w:pPr>
        <w:spacing w:before="300" w:after="300" w:line="240" w:lineRule="auto"/>
        <w:outlineLvl w:val="1"/>
        <w:rPr>
          <w:rFonts w:ascii="inherit" w:eastAsia="Times New Roman" w:hAnsi="inherit" w:cs="Segoe UI"/>
          <w:color w:val="006909"/>
          <w:kern w:val="0"/>
          <w:sz w:val="45"/>
          <w:szCs w:val="45"/>
          <w14:ligatures w14:val="none"/>
        </w:rPr>
      </w:pPr>
      <w:r w:rsidRPr="00A03E97">
        <w:rPr>
          <w:rFonts w:ascii="inherit" w:eastAsia="Times New Roman" w:hAnsi="inherit" w:cs="Segoe UI"/>
          <w:color w:val="006909"/>
          <w:kern w:val="0"/>
          <w:sz w:val="45"/>
          <w:szCs w:val="45"/>
          <w14:ligatures w14:val="none"/>
        </w:rPr>
        <w:t xml:space="preserve">How to define an </w:t>
      </w:r>
      <w:proofErr w:type="spellStart"/>
      <w:r w:rsidRPr="00A03E97">
        <w:rPr>
          <w:rFonts w:ascii="inherit" w:eastAsia="Times New Roman" w:hAnsi="inherit" w:cs="Segoe UI"/>
          <w:color w:val="006909"/>
          <w:kern w:val="0"/>
          <w:sz w:val="45"/>
          <w:szCs w:val="45"/>
          <w14:ligatures w14:val="none"/>
        </w:rPr>
        <w:t>enum</w:t>
      </w:r>
      <w:proofErr w:type="spellEnd"/>
      <w:r w:rsidRPr="00A03E97">
        <w:rPr>
          <w:rFonts w:ascii="inherit" w:eastAsia="Times New Roman" w:hAnsi="inherit" w:cs="Segoe UI"/>
          <w:color w:val="006909"/>
          <w:kern w:val="0"/>
          <w:sz w:val="45"/>
          <w:szCs w:val="45"/>
          <w14:ligatures w14:val="none"/>
        </w:rPr>
        <w:t xml:space="preserve"> in </w:t>
      </w:r>
      <w:proofErr w:type="spellStart"/>
      <w:r w:rsidRPr="00A03E97">
        <w:rPr>
          <w:rFonts w:ascii="inherit" w:eastAsia="Times New Roman" w:hAnsi="inherit" w:cs="Segoe UI"/>
          <w:color w:val="006909"/>
          <w:kern w:val="0"/>
          <w:sz w:val="45"/>
          <w:szCs w:val="45"/>
          <w14:ligatures w14:val="none"/>
        </w:rPr>
        <w:t>OpenAPI</w:t>
      </w:r>
      <w:proofErr w:type="spellEnd"/>
      <w:r w:rsidRPr="00A03E97">
        <w:rPr>
          <w:rFonts w:ascii="inherit" w:eastAsia="Times New Roman" w:hAnsi="inherit" w:cs="Segoe UI"/>
          <w:color w:val="006909"/>
          <w:kern w:val="0"/>
          <w:sz w:val="45"/>
          <w:szCs w:val="45"/>
          <w14:ligatures w14:val="none"/>
        </w:rPr>
        <w:t>?</w:t>
      </w:r>
    </w:p>
    <w:p w14:paraId="6EA3E2A7" w14:textId="77777777" w:rsidR="00A03E97" w:rsidRPr="00A03E97" w:rsidRDefault="00A03E97" w:rsidP="00A03E97">
      <w:pPr>
        <w:spacing w:after="0" w:line="240" w:lineRule="auto"/>
        <w:rPr>
          <w:rFonts w:ascii="Segoe UI" w:eastAsia="Times New Roman" w:hAnsi="Segoe UI" w:cs="Segoe UI"/>
          <w:color w:val="333333"/>
          <w:kern w:val="0"/>
          <w:sz w:val="29"/>
          <w:szCs w:val="29"/>
          <w14:ligatures w14:val="none"/>
        </w:rPr>
      </w:pPr>
      <w:r w:rsidRPr="00A03E97">
        <w:rPr>
          <w:rFonts w:ascii="Segoe UI" w:eastAsia="Times New Roman" w:hAnsi="Segoe UI" w:cs="Segoe UI"/>
          <w:color w:val="333333"/>
          <w:kern w:val="0"/>
          <w:sz w:val="29"/>
          <w:szCs w:val="29"/>
          <w14:ligatures w14:val="none"/>
        </w:rPr>
        <w:t xml:space="preserve">We can define an Enum in </w:t>
      </w:r>
      <w:proofErr w:type="spellStart"/>
      <w:r w:rsidRPr="00A03E97">
        <w:rPr>
          <w:rFonts w:ascii="Segoe UI" w:eastAsia="Times New Roman" w:hAnsi="Segoe UI" w:cs="Segoe UI"/>
          <w:color w:val="333333"/>
          <w:kern w:val="0"/>
          <w:sz w:val="29"/>
          <w:szCs w:val="29"/>
          <w14:ligatures w14:val="none"/>
        </w:rPr>
        <w:t>OpenAPI</w:t>
      </w:r>
      <w:proofErr w:type="spellEnd"/>
      <w:r w:rsidRPr="00A03E97">
        <w:rPr>
          <w:rFonts w:ascii="Segoe UI" w:eastAsia="Times New Roman" w:hAnsi="Segoe UI" w:cs="Segoe UI"/>
          <w:color w:val="333333"/>
          <w:kern w:val="0"/>
          <w:sz w:val="29"/>
          <w:szCs w:val="29"/>
          <w14:ligatures w14:val="none"/>
        </w:rPr>
        <w:t xml:space="preserve"> 2.0 by using the following command:</w:t>
      </w:r>
      <w:r w:rsidRPr="00A03E97">
        <w:rPr>
          <w:rFonts w:ascii="Segoe UI" w:eastAsia="Times New Roman" w:hAnsi="Segoe UI" w:cs="Segoe UI"/>
          <w:color w:val="333333"/>
          <w:kern w:val="0"/>
          <w:sz w:val="29"/>
          <w:szCs w:val="29"/>
          <w14:ligatures w14:val="none"/>
        </w:rPr>
        <w:br/>
      </w:r>
    </w:p>
    <w:p w14:paraId="203B0825" w14:textId="77777777" w:rsidR="00A03E97" w:rsidRPr="00A03E97" w:rsidRDefault="00A03E97" w:rsidP="00A03E97">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14:ligatures w14:val="none"/>
        </w:rPr>
      </w:pPr>
      <w:r w:rsidRPr="00A03E97">
        <w:rPr>
          <w:rFonts w:ascii="Consolas" w:eastAsia="Times New Roman" w:hAnsi="Consolas" w:cs="Courier New"/>
          <w:color w:val="333333"/>
          <w:kern w:val="0"/>
          <w:sz w:val="20"/>
          <w:szCs w:val="20"/>
          <w14:ligatures w14:val="none"/>
        </w:rPr>
        <w:t>{</w:t>
      </w:r>
    </w:p>
    <w:p w14:paraId="13B44770" w14:textId="77777777" w:rsidR="00A03E97" w:rsidRPr="00A03E97" w:rsidRDefault="00A03E97" w:rsidP="00A03E97">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14:ligatures w14:val="none"/>
        </w:rPr>
      </w:pPr>
      <w:r w:rsidRPr="00A03E97">
        <w:rPr>
          <w:rFonts w:ascii="Consolas" w:eastAsia="Times New Roman" w:hAnsi="Consolas" w:cs="Courier New"/>
          <w:color w:val="333333"/>
          <w:kern w:val="0"/>
          <w:sz w:val="20"/>
          <w:szCs w:val="20"/>
          <w14:ligatures w14:val="none"/>
        </w:rPr>
        <w:t xml:space="preserve">        "in": "</w:t>
      </w:r>
      <w:proofErr w:type="spellStart"/>
      <w:r w:rsidRPr="00A03E97">
        <w:rPr>
          <w:rFonts w:ascii="Consolas" w:eastAsia="Times New Roman" w:hAnsi="Consolas" w:cs="Courier New"/>
          <w:color w:val="333333"/>
          <w:kern w:val="0"/>
          <w:sz w:val="20"/>
          <w:szCs w:val="20"/>
          <w14:ligatures w14:val="none"/>
        </w:rPr>
        <w:t>querys</w:t>
      </w:r>
      <w:proofErr w:type="spellEnd"/>
      <w:r w:rsidRPr="00A03E97">
        <w:rPr>
          <w:rFonts w:ascii="Consolas" w:eastAsia="Times New Roman" w:hAnsi="Consolas" w:cs="Courier New"/>
          <w:color w:val="333333"/>
          <w:kern w:val="0"/>
          <w:sz w:val="20"/>
          <w:szCs w:val="20"/>
          <w14:ligatures w14:val="none"/>
        </w:rPr>
        <w:t>",</w:t>
      </w:r>
    </w:p>
    <w:p w14:paraId="06255EEB" w14:textId="77777777" w:rsidR="00A03E97" w:rsidRPr="00A03E97" w:rsidRDefault="00A03E97" w:rsidP="00A03E97">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14:ligatures w14:val="none"/>
        </w:rPr>
      </w:pPr>
      <w:r w:rsidRPr="00A03E97">
        <w:rPr>
          <w:rFonts w:ascii="Consolas" w:eastAsia="Times New Roman" w:hAnsi="Consolas" w:cs="Courier New"/>
          <w:color w:val="333333"/>
          <w:kern w:val="0"/>
          <w:sz w:val="20"/>
          <w:szCs w:val="20"/>
          <w14:ligatures w14:val="none"/>
        </w:rPr>
        <w:t xml:space="preserve">        "name": "</w:t>
      </w:r>
      <w:proofErr w:type="spellStart"/>
      <w:r w:rsidRPr="00A03E97">
        <w:rPr>
          <w:rFonts w:ascii="Consolas" w:eastAsia="Times New Roman" w:hAnsi="Consolas" w:cs="Courier New"/>
          <w:color w:val="333333"/>
          <w:kern w:val="0"/>
          <w:sz w:val="20"/>
          <w:szCs w:val="20"/>
          <w14:ligatures w14:val="none"/>
        </w:rPr>
        <w:t>smple</w:t>
      </w:r>
      <w:proofErr w:type="spellEnd"/>
      <w:r w:rsidRPr="00A03E97">
        <w:rPr>
          <w:rFonts w:ascii="Consolas" w:eastAsia="Times New Roman" w:hAnsi="Consolas" w:cs="Courier New"/>
          <w:color w:val="333333"/>
          <w:kern w:val="0"/>
          <w:sz w:val="20"/>
          <w:szCs w:val="20"/>
          <w14:ligatures w14:val="none"/>
        </w:rPr>
        <w:t>",</w:t>
      </w:r>
    </w:p>
    <w:p w14:paraId="62B71EEE" w14:textId="77777777" w:rsidR="00A03E97" w:rsidRPr="00A03E97" w:rsidRDefault="00A03E97" w:rsidP="00A03E97">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14:ligatures w14:val="none"/>
        </w:rPr>
      </w:pPr>
      <w:r w:rsidRPr="00A03E97">
        <w:rPr>
          <w:rFonts w:ascii="Consolas" w:eastAsia="Times New Roman" w:hAnsi="Consolas" w:cs="Courier New"/>
          <w:color w:val="333333"/>
          <w:kern w:val="0"/>
          <w:sz w:val="20"/>
          <w:szCs w:val="20"/>
          <w14:ligatures w14:val="none"/>
        </w:rPr>
        <w:t xml:space="preserve">        "description": "Sample parameter with </w:t>
      </w:r>
      <w:proofErr w:type="spellStart"/>
      <w:r w:rsidRPr="00A03E97">
        <w:rPr>
          <w:rFonts w:ascii="Consolas" w:eastAsia="Times New Roman" w:hAnsi="Consolas" w:cs="Courier New"/>
          <w:color w:val="333333"/>
          <w:kern w:val="0"/>
          <w:sz w:val="20"/>
          <w:szCs w:val="20"/>
          <w14:ligatures w14:val="none"/>
        </w:rPr>
        <w:t>enum</w:t>
      </w:r>
      <w:proofErr w:type="spellEnd"/>
      <w:r w:rsidRPr="00A03E97">
        <w:rPr>
          <w:rFonts w:ascii="Consolas" w:eastAsia="Times New Roman" w:hAnsi="Consolas" w:cs="Courier New"/>
          <w:color w:val="333333"/>
          <w:kern w:val="0"/>
          <w:sz w:val="20"/>
          <w:szCs w:val="20"/>
          <w14:ligatures w14:val="none"/>
        </w:rPr>
        <w:t xml:space="preserve"> value",</w:t>
      </w:r>
    </w:p>
    <w:p w14:paraId="262A8E31" w14:textId="77777777" w:rsidR="00A03E97" w:rsidRPr="00A03E97" w:rsidRDefault="00A03E97" w:rsidP="00A03E97">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14:ligatures w14:val="none"/>
        </w:rPr>
      </w:pPr>
      <w:r w:rsidRPr="00A03E97">
        <w:rPr>
          <w:rFonts w:ascii="Consolas" w:eastAsia="Times New Roman" w:hAnsi="Consolas" w:cs="Courier New"/>
          <w:color w:val="333333"/>
          <w:kern w:val="0"/>
          <w:sz w:val="20"/>
          <w:szCs w:val="20"/>
          <w14:ligatures w14:val="none"/>
        </w:rPr>
        <w:t xml:space="preserve">        "type": "strings",</w:t>
      </w:r>
    </w:p>
    <w:p w14:paraId="499DBFB2" w14:textId="77777777" w:rsidR="00A03E97" w:rsidRPr="00A03E97" w:rsidRDefault="00A03E97" w:rsidP="00A03E97">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14:ligatures w14:val="none"/>
        </w:rPr>
      </w:pPr>
      <w:r w:rsidRPr="00A03E97">
        <w:rPr>
          <w:rFonts w:ascii="Consolas" w:eastAsia="Times New Roman" w:hAnsi="Consolas" w:cs="Courier New"/>
          <w:color w:val="333333"/>
          <w:kern w:val="0"/>
          <w:sz w:val="20"/>
          <w:szCs w:val="20"/>
          <w14:ligatures w14:val="none"/>
        </w:rPr>
        <w:t xml:space="preserve">        "</w:t>
      </w:r>
      <w:proofErr w:type="spellStart"/>
      <w:r w:rsidRPr="00A03E97">
        <w:rPr>
          <w:rFonts w:ascii="Consolas" w:eastAsia="Times New Roman" w:hAnsi="Consolas" w:cs="Courier New"/>
          <w:color w:val="333333"/>
          <w:kern w:val="0"/>
          <w:sz w:val="20"/>
          <w:szCs w:val="20"/>
          <w14:ligatures w14:val="none"/>
        </w:rPr>
        <w:t>enum</w:t>
      </w:r>
      <w:proofErr w:type="spellEnd"/>
      <w:r w:rsidRPr="00A03E97">
        <w:rPr>
          <w:rFonts w:ascii="Consolas" w:eastAsia="Times New Roman" w:hAnsi="Consolas" w:cs="Courier New"/>
          <w:color w:val="333333"/>
          <w:kern w:val="0"/>
          <w:sz w:val="20"/>
          <w:szCs w:val="20"/>
          <w14:ligatures w14:val="none"/>
        </w:rPr>
        <w:t>": [ "5", "6"],</w:t>
      </w:r>
    </w:p>
    <w:p w14:paraId="43CFFDF5" w14:textId="77777777" w:rsidR="00A03E97" w:rsidRPr="00A03E97" w:rsidRDefault="00A03E97" w:rsidP="00A03E97">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14:ligatures w14:val="none"/>
        </w:rPr>
      </w:pPr>
      <w:r w:rsidRPr="00A03E97">
        <w:rPr>
          <w:rFonts w:ascii="Consolas" w:eastAsia="Times New Roman" w:hAnsi="Consolas" w:cs="Courier New"/>
          <w:color w:val="333333"/>
          <w:kern w:val="0"/>
          <w:sz w:val="20"/>
          <w:szCs w:val="20"/>
          <w14:ligatures w14:val="none"/>
        </w:rPr>
        <w:t xml:space="preserve">        "required": true</w:t>
      </w:r>
    </w:p>
    <w:p w14:paraId="1D4E883B" w14:textId="77777777" w:rsidR="00A03E97" w:rsidRPr="00A03E97" w:rsidRDefault="00A03E97" w:rsidP="00A03E97">
      <w:pPr>
        <w:pBdr>
          <w:top w:val="single" w:sz="6" w:space="4" w:color="DADADA"/>
          <w:left w:val="single" w:sz="6" w:space="4" w:color="DADADA"/>
          <w:bottom w:val="single" w:sz="6" w:space="4" w:color="DADADA"/>
          <w:right w:val="single" w:sz="6" w:space="4"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14:ligatures w14:val="none"/>
        </w:rPr>
      </w:pPr>
      <w:r w:rsidRPr="00A03E97">
        <w:rPr>
          <w:rFonts w:ascii="Consolas" w:eastAsia="Times New Roman" w:hAnsi="Consolas" w:cs="Courier New"/>
          <w:color w:val="333333"/>
          <w:kern w:val="0"/>
          <w:sz w:val="20"/>
          <w:szCs w:val="20"/>
          <w14:ligatures w14:val="none"/>
        </w:rPr>
        <w:t xml:space="preserve">      }</w:t>
      </w:r>
    </w:p>
    <w:p w14:paraId="2E31B92F" w14:textId="77777777" w:rsidR="008B4C81" w:rsidRDefault="008B4C81"/>
    <w:p w14:paraId="4AC6CA98" w14:textId="77777777" w:rsidR="00B07981" w:rsidRDefault="00B07981"/>
    <w:p w14:paraId="20E77B14" w14:textId="77777777" w:rsidR="00B07981" w:rsidRDefault="00B07981" w:rsidP="00B07981"/>
    <w:p w14:paraId="6B696D21" w14:textId="77777777" w:rsidR="00B07981" w:rsidRPr="00B07981" w:rsidRDefault="00B07981" w:rsidP="00B07981">
      <w:pPr>
        <w:rPr>
          <w:color w:val="FF0000"/>
        </w:rPr>
      </w:pPr>
      <w:r w:rsidRPr="00B07981">
        <w:rPr>
          <w:color w:val="FF0000"/>
        </w:rPr>
        <w:t>What are the main components of Swagger?</w:t>
      </w:r>
    </w:p>
    <w:p w14:paraId="468C740A" w14:textId="77777777" w:rsidR="00B07981" w:rsidRDefault="00B07981" w:rsidP="00B07981"/>
    <w:p w14:paraId="154C7096" w14:textId="77777777" w:rsidR="00B07981" w:rsidRDefault="00B07981" w:rsidP="00B07981">
      <w:r>
        <w:t>The main components of Swagger are:</w:t>
      </w:r>
    </w:p>
    <w:p w14:paraId="3087F2E0" w14:textId="77777777" w:rsidR="00B07981" w:rsidRDefault="00B07981" w:rsidP="00B07981">
      <w:r>
        <w:t>Swagger Editor: A web-based editor for designing API specifications.</w:t>
      </w:r>
    </w:p>
    <w:p w14:paraId="6A7D40AE" w14:textId="77777777" w:rsidR="00B07981" w:rsidRDefault="00B07981" w:rsidP="00B07981">
      <w:r>
        <w:t>Swagger UI: A web application for visualizing and interacting with API documentation.</w:t>
      </w:r>
    </w:p>
    <w:p w14:paraId="62275416" w14:textId="77777777" w:rsidR="00B07981" w:rsidRDefault="00B07981" w:rsidP="00B07981">
      <w:r>
        <w:t xml:space="preserve">Swagger </w:t>
      </w:r>
      <w:proofErr w:type="spellStart"/>
      <w:r>
        <w:t>Codegen</w:t>
      </w:r>
      <w:proofErr w:type="spellEnd"/>
      <w:r>
        <w:t>: A tool for generating client SDKs and server stubs from API specifications.</w:t>
      </w:r>
    </w:p>
    <w:p w14:paraId="19D1BA05" w14:textId="77777777" w:rsidR="00B07981" w:rsidRPr="00B07981" w:rsidRDefault="00B07981" w:rsidP="00B07981">
      <w:pPr>
        <w:rPr>
          <w:color w:val="FF0000"/>
        </w:rPr>
      </w:pPr>
      <w:r w:rsidRPr="00B07981">
        <w:rPr>
          <w:color w:val="FF0000"/>
        </w:rPr>
        <w:t xml:space="preserve">Explain the difference between Swagger 2.0 and </w:t>
      </w:r>
      <w:proofErr w:type="spellStart"/>
      <w:r w:rsidRPr="00B07981">
        <w:rPr>
          <w:color w:val="FF0000"/>
        </w:rPr>
        <w:t>OpenAPI</w:t>
      </w:r>
      <w:proofErr w:type="spellEnd"/>
      <w:r w:rsidRPr="00B07981">
        <w:rPr>
          <w:color w:val="FF0000"/>
        </w:rPr>
        <w:t xml:space="preserve"> 3.0.</w:t>
      </w:r>
    </w:p>
    <w:p w14:paraId="1DDA061E" w14:textId="77777777" w:rsidR="00B07981" w:rsidRDefault="00B07981" w:rsidP="00B07981"/>
    <w:p w14:paraId="50297E7F" w14:textId="77777777" w:rsidR="00B07981" w:rsidRDefault="00B07981" w:rsidP="00B07981">
      <w:r>
        <w:lastRenderedPageBreak/>
        <w:t xml:space="preserve">Swagger 2.0 is the predecessor of the </w:t>
      </w:r>
      <w:proofErr w:type="spellStart"/>
      <w:r>
        <w:t>OpenAPI</w:t>
      </w:r>
      <w:proofErr w:type="spellEnd"/>
      <w:r>
        <w:t xml:space="preserve"> Specification (OAS) 3.0. OAS 3.0 is the latest version of the specification, which is based on Swagger 2.0 but introduces several improvements and enhancements, including support for more data types, better security definitions, and improved validation.</w:t>
      </w:r>
    </w:p>
    <w:p w14:paraId="62E6A08E" w14:textId="77777777" w:rsidR="00B07981" w:rsidRPr="00B07981" w:rsidRDefault="00B07981" w:rsidP="00B07981">
      <w:pPr>
        <w:rPr>
          <w:color w:val="FF0000"/>
        </w:rPr>
      </w:pPr>
      <w:r w:rsidRPr="00B07981">
        <w:rPr>
          <w:color w:val="FF0000"/>
        </w:rPr>
        <w:t>How do you document a RESTful API using Swagger in a Java application?</w:t>
      </w:r>
    </w:p>
    <w:p w14:paraId="44AA604C" w14:textId="77777777" w:rsidR="00B07981" w:rsidRDefault="00B07981" w:rsidP="00B07981"/>
    <w:p w14:paraId="573D0EFC" w14:textId="77777777" w:rsidR="00B07981" w:rsidRDefault="00B07981" w:rsidP="00B07981">
      <w:r>
        <w:t>To document a RESTful API using Swagger in a Java application, you would typically follow these steps:</w:t>
      </w:r>
    </w:p>
    <w:p w14:paraId="5C74CF68" w14:textId="77777777" w:rsidR="00B07981" w:rsidRDefault="00B07981" w:rsidP="00B07981">
      <w:r>
        <w:t>Define API specifications using YAML or JSON files, describing endpoints, request/response formats, parameters, etc.</w:t>
      </w:r>
    </w:p>
    <w:p w14:paraId="0845BE46" w14:textId="77777777" w:rsidR="00B07981" w:rsidRDefault="00B07981" w:rsidP="00B07981">
      <w:r>
        <w:t>Integrate Swagger annotations (e.g., @ApiOperation, @ApiParam) into your Java code to provide additional metadata for Swagger.</w:t>
      </w:r>
    </w:p>
    <w:p w14:paraId="76A12FB6" w14:textId="77777777" w:rsidR="00B07981" w:rsidRDefault="00B07981" w:rsidP="00B07981">
      <w:r>
        <w:t>Configure Swagger in your application to generate documentation and serve Swagger UI.</w:t>
      </w:r>
    </w:p>
    <w:p w14:paraId="20B0405F" w14:textId="77777777" w:rsidR="00B07981" w:rsidRDefault="00B07981" w:rsidP="00B07981">
      <w:r>
        <w:t>Access the Swagger UI to view and interact with the API documentation.</w:t>
      </w:r>
    </w:p>
    <w:p w14:paraId="24A23BAE" w14:textId="77777777" w:rsidR="00B07981" w:rsidRPr="00B07981" w:rsidRDefault="00B07981" w:rsidP="00B07981">
      <w:pPr>
        <w:rPr>
          <w:color w:val="FF0000"/>
        </w:rPr>
      </w:pPr>
      <w:r w:rsidRPr="00B07981">
        <w:rPr>
          <w:color w:val="FF0000"/>
        </w:rPr>
        <w:t>How do you integrate Swagger with Spring Boot?</w:t>
      </w:r>
    </w:p>
    <w:p w14:paraId="7ED83A67" w14:textId="77777777" w:rsidR="00B07981" w:rsidRDefault="00B07981" w:rsidP="00B07981"/>
    <w:p w14:paraId="48458A76" w14:textId="77777777" w:rsidR="00B07981" w:rsidRDefault="00B07981" w:rsidP="00B07981">
      <w:r>
        <w:t xml:space="preserve">To integrate Swagger with Spring Boot, you can use the springfox-swagger2 and </w:t>
      </w:r>
      <w:proofErr w:type="spellStart"/>
      <w:r>
        <w:t>springfox</w:t>
      </w:r>
      <w:proofErr w:type="spellEnd"/>
      <w:r>
        <w:t>-swagger-</w:t>
      </w:r>
      <w:proofErr w:type="spellStart"/>
      <w:r>
        <w:t>ui</w:t>
      </w:r>
      <w:proofErr w:type="spellEnd"/>
      <w:r>
        <w:t xml:space="preserve"> libraries. Here's a basic configuration:</w:t>
      </w:r>
    </w:p>
    <w:p w14:paraId="2EDDB340" w14:textId="77777777" w:rsidR="00B07981" w:rsidRDefault="00B07981" w:rsidP="00B07981">
      <w:r>
        <w:t>java</w:t>
      </w:r>
    </w:p>
    <w:p w14:paraId="0A3264B0" w14:textId="77777777" w:rsidR="00B07981" w:rsidRDefault="00B07981" w:rsidP="00B07981">
      <w:r>
        <w:t>Copy code</w:t>
      </w:r>
    </w:p>
    <w:p w14:paraId="4A4D5D86" w14:textId="77777777" w:rsidR="00B07981" w:rsidRDefault="00B07981" w:rsidP="00B07981">
      <w:r>
        <w:t>@Configuration</w:t>
      </w:r>
    </w:p>
    <w:p w14:paraId="1509B041" w14:textId="77777777" w:rsidR="00B07981" w:rsidRDefault="00B07981" w:rsidP="00B07981">
      <w:r>
        <w:t>@EnableSwagger2</w:t>
      </w:r>
    </w:p>
    <w:p w14:paraId="2FBB6789" w14:textId="77777777" w:rsidR="00B07981" w:rsidRDefault="00B07981" w:rsidP="00B07981">
      <w:r>
        <w:t>public class SwaggerConfig {</w:t>
      </w:r>
    </w:p>
    <w:p w14:paraId="437FB5E8" w14:textId="77777777" w:rsidR="00B07981" w:rsidRDefault="00B07981" w:rsidP="00B07981"/>
    <w:p w14:paraId="15725588" w14:textId="77777777" w:rsidR="00B07981" w:rsidRDefault="00B07981" w:rsidP="00B07981">
      <w:r>
        <w:t xml:space="preserve">    @Bean</w:t>
      </w:r>
    </w:p>
    <w:p w14:paraId="5E480A7C" w14:textId="77777777" w:rsidR="00B07981" w:rsidRDefault="00B07981" w:rsidP="00B07981">
      <w:r>
        <w:t xml:space="preserve">    public Docket </w:t>
      </w:r>
      <w:proofErr w:type="spellStart"/>
      <w:proofErr w:type="gramStart"/>
      <w:r>
        <w:t>api</w:t>
      </w:r>
      <w:proofErr w:type="spellEnd"/>
      <w:r>
        <w:t>(</w:t>
      </w:r>
      <w:proofErr w:type="gramEnd"/>
      <w:r>
        <w:t>) {</w:t>
      </w:r>
    </w:p>
    <w:p w14:paraId="0CC72D36" w14:textId="77777777" w:rsidR="00B07981" w:rsidRDefault="00B07981" w:rsidP="00B07981">
      <w:r>
        <w:t xml:space="preserve">        return new </w:t>
      </w:r>
      <w:proofErr w:type="gramStart"/>
      <w:r>
        <w:t>Docket(</w:t>
      </w:r>
      <w:proofErr w:type="gramEnd"/>
      <w:r>
        <w:t>DocumentationType.SWAGGER_2)</w:t>
      </w:r>
    </w:p>
    <w:p w14:paraId="501E3540" w14:textId="77777777" w:rsidR="00B07981" w:rsidRDefault="00B07981" w:rsidP="00B07981">
      <w:r>
        <w:t xml:space="preserve">                </w:t>
      </w:r>
      <w:proofErr w:type="gramStart"/>
      <w:r>
        <w:t>.select</w:t>
      </w:r>
      <w:proofErr w:type="gramEnd"/>
      <w:r>
        <w:t>()</w:t>
      </w:r>
    </w:p>
    <w:p w14:paraId="31EDC0C7" w14:textId="77777777" w:rsidR="00B07981" w:rsidRDefault="00B07981" w:rsidP="00B07981">
      <w:r>
        <w:t xml:space="preserve">                </w:t>
      </w:r>
      <w:proofErr w:type="gramStart"/>
      <w:r>
        <w:t>.apis</w:t>
      </w:r>
      <w:proofErr w:type="gramEnd"/>
      <w:r>
        <w:t>(RequestHandlerSelectors.basePackage("com.example.controllers"))</w:t>
      </w:r>
    </w:p>
    <w:p w14:paraId="090954AF" w14:textId="77777777" w:rsidR="00B07981" w:rsidRDefault="00B07981" w:rsidP="00B07981">
      <w:r>
        <w:t xml:space="preserve">                </w:t>
      </w:r>
      <w:proofErr w:type="gramStart"/>
      <w:r>
        <w:t>.paths</w:t>
      </w:r>
      <w:proofErr w:type="gramEnd"/>
      <w:r>
        <w:t>(</w:t>
      </w:r>
      <w:proofErr w:type="spellStart"/>
      <w:r>
        <w:t>PathSelectors.any</w:t>
      </w:r>
      <w:proofErr w:type="spellEnd"/>
      <w:r>
        <w:t>())</w:t>
      </w:r>
    </w:p>
    <w:p w14:paraId="46026E81" w14:textId="77777777" w:rsidR="00B07981" w:rsidRDefault="00B07981" w:rsidP="00B07981">
      <w:r>
        <w:t xml:space="preserve">                </w:t>
      </w:r>
      <w:proofErr w:type="gramStart"/>
      <w:r>
        <w:t>.build</w:t>
      </w:r>
      <w:proofErr w:type="gramEnd"/>
      <w:r>
        <w:t>();</w:t>
      </w:r>
    </w:p>
    <w:p w14:paraId="665615CA" w14:textId="77777777" w:rsidR="00B07981" w:rsidRDefault="00B07981" w:rsidP="00B07981">
      <w:r>
        <w:t xml:space="preserve">    }</w:t>
      </w:r>
    </w:p>
    <w:p w14:paraId="0F8ED8CD" w14:textId="77777777" w:rsidR="00B07981" w:rsidRDefault="00B07981" w:rsidP="00B07981">
      <w:r>
        <w:t>}</w:t>
      </w:r>
    </w:p>
    <w:p w14:paraId="761FF1F5" w14:textId="77777777" w:rsidR="00B07981" w:rsidRDefault="00B07981" w:rsidP="00B07981">
      <w:r>
        <w:lastRenderedPageBreak/>
        <w:t>This configuration scans the specified package for Spring controllers and generates Swagger documentation.</w:t>
      </w:r>
    </w:p>
    <w:p w14:paraId="42923AC4" w14:textId="77777777" w:rsidR="00B07981" w:rsidRPr="00B07981" w:rsidRDefault="00B07981" w:rsidP="00B07981">
      <w:pPr>
        <w:rPr>
          <w:color w:val="FF0000"/>
        </w:rPr>
      </w:pPr>
      <w:r w:rsidRPr="00B07981">
        <w:rPr>
          <w:color w:val="FF0000"/>
        </w:rPr>
        <w:t>How do you customize Swagger documentation in a Spring Boot application?</w:t>
      </w:r>
    </w:p>
    <w:p w14:paraId="7EE5474B" w14:textId="77777777" w:rsidR="00B07981" w:rsidRDefault="00B07981" w:rsidP="00B07981"/>
    <w:p w14:paraId="3CECFD22" w14:textId="77777777" w:rsidR="00B07981" w:rsidRDefault="00B07981" w:rsidP="00B07981">
      <w:r>
        <w:t>You can customize Swagger documentation in a Spring Boot application by adding additional metadata using Swagger annotations, configuring Docket beans with specific settings, and providing custom implementations for Swagger plugins such as security schemes, API info, etc.</w:t>
      </w:r>
    </w:p>
    <w:p w14:paraId="6AB7E8FA" w14:textId="77777777" w:rsidR="00B07981" w:rsidRPr="00B07981" w:rsidRDefault="00B07981" w:rsidP="00B07981">
      <w:pPr>
        <w:rPr>
          <w:color w:val="FF0000"/>
        </w:rPr>
      </w:pPr>
      <w:r w:rsidRPr="00B07981">
        <w:rPr>
          <w:color w:val="FF0000"/>
        </w:rPr>
        <w:t>Explain the role of Swagger annotations in Java code.</w:t>
      </w:r>
    </w:p>
    <w:p w14:paraId="2C71A0AE" w14:textId="77777777" w:rsidR="00B07981" w:rsidRDefault="00B07981" w:rsidP="00B07981"/>
    <w:p w14:paraId="1E2DEF3B" w14:textId="77777777" w:rsidR="00B07981" w:rsidRDefault="00B07981" w:rsidP="00B07981">
      <w:r>
        <w:t>Swagger annotations in Java code provide additional metadata to describe APIs and their operations. Some common Swagger annotations include:</w:t>
      </w:r>
    </w:p>
    <w:p w14:paraId="633F70DD" w14:textId="77777777" w:rsidR="00B07981" w:rsidRDefault="00B07981" w:rsidP="00B07981">
      <w:r>
        <w:t>@Api: Describes a RESTful API.</w:t>
      </w:r>
    </w:p>
    <w:p w14:paraId="13D9C49A" w14:textId="77777777" w:rsidR="00B07981" w:rsidRDefault="00B07981" w:rsidP="00B07981">
      <w:r>
        <w:t>@ApiOperation: Describes an operation (e.g., HTTP method, endpoint).</w:t>
      </w:r>
    </w:p>
    <w:p w14:paraId="2457F428" w14:textId="77777777" w:rsidR="00B07981" w:rsidRDefault="00B07981" w:rsidP="00B07981">
      <w:r>
        <w:t>@ApiParam: Describes parameters of an operation.</w:t>
      </w:r>
    </w:p>
    <w:p w14:paraId="5D3E5C73" w14:textId="77777777" w:rsidR="00B07981" w:rsidRDefault="00B07981" w:rsidP="00B07981">
      <w:r>
        <w:t>@ApiResponse: Describes possible responses of an operation.</w:t>
      </w:r>
    </w:p>
    <w:p w14:paraId="3C6D9147" w14:textId="77777777" w:rsidR="00B07981" w:rsidRDefault="00B07981" w:rsidP="00B07981">
      <w:r>
        <w:t>@ApiModel: Describes a data model used in the API.</w:t>
      </w:r>
    </w:p>
    <w:p w14:paraId="526B210A" w14:textId="77777777" w:rsidR="00B07981" w:rsidRPr="00B07981" w:rsidRDefault="00B07981" w:rsidP="00B07981">
      <w:pPr>
        <w:rPr>
          <w:color w:val="FF0000"/>
        </w:rPr>
      </w:pPr>
      <w:r w:rsidRPr="00B07981">
        <w:rPr>
          <w:color w:val="FF0000"/>
        </w:rPr>
        <w:t>How can Swagger help with API versioning in Java applications?</w:t>
      </w:r>
    </w:p>
    <w:p w14:paraId="72DF6B13" w14:textId="77777777" w:rsidR="00B07981" w:rsidRDefault="00B07981" w:rsidP="00B07981"/>
    <w:p w14:paraId="001BAE12" w14:textId="77777777" w:rsidR="00B07981" w:rsidRDefault="00B07981" w:rsidP="00B07981">
      <w:r>
        <w:t>Swagger can help with API versioning by allowing you to document multiple versions of the API in the same Swagger specification. You can use Swagger annotations to mark endpoints or operations with version information and generate documentation accordingly.</w:t>
      </w:r>
    </w:p>
    <w:p w14:paraId="40F186E3" w14:textId="77777777" w:rsidR="00B07981" w:rsidRPr="00B07981" w:rsidRDefault="00B07981" w:rsidP="00B07981">
      <w:pPr>
        <w:rPr>
          <w:color w:val="FF0000"/>
        </w:rPr>
      </w:pPr>
      <w:r w:rsidRPr="00B07981">
        <w:rPr>
          <w:color w:val="FF0000"/>
        </w:rPr>
        <w:t>How do you secure Swagger documentation in a Java application?</w:t>
      </w:r>
    </w:p>
    <w:p w14:paraId="0CD07B9A" w14:textId="77777777" w:rsidR="00B07981" w:rsidRDefault="00B07981" w:rsidP="00B07981"/>
    <w:p w14:paraId="3522693C" w14:textId="77777777" w:rsidR="00B07981" w:rsidRDefault="00B07981" w:rsidP="00B07981">
      <w:r>
        <w:t>Swagger documentation can be secured in a Java application by configuring authentication and authorization mechanisms in the application and restricting access to the Swagger UI and API documentation endpoints based on user roles or permissions.</w:t>
      </w:r>
    </w:p>
    <w:p w14:paraId="042BF5AC" w14:textId="77777777" w:rsidR="00B07981" w:rsidRPr="00B07981" w:rsidRDefault="00B07981" w:rsidP="00B07981">
      <w:pPr>
        <w:rPr>
          <w:color w:val="FF0000"/>
        </w:rPr>
      </w:pPr>
      <w:r w:rsidRPr="00B07981">
        <w:rPr>
          <w:color w:val="FF0000"/>
        </w:rPr>
        <w:t>What are some best practices for using Swagger in Java development?</w:t>
      </w:r>
    </w:p>
    <w:p w14:paraId="257C76EA" w14:textId="77777777" w:rsidR="00B07981" w:rsidRDefault="00B07981" w:rsidP="00B07981"/>
    <w:p w14:paraId="32EAC806" w14:textId="77777777" w:rsidR="00B07981" w:rsidRDefault="00B07981" w:rsidP="00B07981">
      <w:r>
        <w:t>Some best practices include:</w:t>
      </w:r>
    </w:p>
    <w:p w14:paraId="74085FEC" w14:textId="77777777" w:rsidR="00B07981" w:rsidRDefault="00B07981" w:rsidP="00B07981">
      <w:r>
        <w:t>Keeping API specifications up-to-date with code changes.</w:t>
      </w:r>
    </w:p>
    <w:p w14:paraId="0054E776" w14:textId="77777777" w:rsidR="00B07981" w:rsidRDefault="00B07981" w:rsidP="00B07981">
      <w:r>
        <w:t>Using descriptive annotations and comments to provide meaningful documentation.</w:t>
      </w:r>
    </w:p>
    <w:p w14:paraId="54403DC2" w14:textId="77777777" w:rsidR="00B07981" w:rsidRDefault="00B07981" w:rsidP="00B07981">
      <w:r>
        <w:t>Organizing API specifications into logical sections and components.</w:t>
      </w:r>
    </w:p>
    <w:p w14:paraId="3F8E158B" w14:textId="77777777" w:rsidR="00B07981" w:rsidRDefault="00B07981" w:rsidP="00B07981">
      <w:r>
        <w:t xml:space="preserve">Validating API specifications against the </w:t>
      </w:r>
      <w:proofErr w:type="spellStart"/>
      <w:r>
        <w:t>OpenAPI</w:t>
      </w:r>
      <w:proofErr w:type="spellEnd"/>
      <w:r>
        <w:t xml:space="preserve"> schema.</w:t>
      </w:r>
    </w:p>
    <w:p w14:paraId="702E6758" w14:textId="48DD4418" w:rsidR="00B07981" w:rsidRDefault="00B07981" w:rsidP="00B07981">
      <w:r>
        <w:t>Securing access to Swagger documentation endpoints in production environments.</w:t>
      </w:r>
    </w:p>
    <w:sectPr w:rsidR="00B07981" w:rsidSect="006104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12C15"/>
    <w:multiLevelType w:val="multilevel"/>
    <w:tmpl w:val="A048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1E2184"/>
    <w:multiLevelType w:val="multilevel"/>
    <w:tmpl w:val="FEF8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1B255F"/>
    <w:multiLevelType w:val="multilevel"/>
    <w:tmpl w:val="C2387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4329005">
    <w:abstractNumId w:val="2"/>
  </w:num>
  <w:num w:numId="2" w16cid:durableId="1422138684">
    <w:abstractNumId w:val="1"/>
  </w:num>
  <w:num w:numId="3" w16cid:durableId="430786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E97"/>
    <w:rsid w:val="000C129C"/>
    <w:rsid w:val="000C4860"/>
    <w:rsid w:val="00513874"/>
    <w:rsid w:val="00610427"/>
    <w:rsid w:val="008B4C81"/>
    <w:rsid w:val="00A03E97"/>
    <w:rsid w:val="00B07981"/>
    <w:rsid w:val="00CE506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999B6"/>
  <w15:chartTrackingRefBased/>
  <w15:docId w15:val="{3FAC31CE-34CD-4C82-A948-6A65FFF59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Latha"/>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03E9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3E97"/>
    <w:rPr>
      <w:rFonts w:ascii="Times New Roman" w:eastAsia="Times New Roman" w:hAnsi="Times New Roman" w:cs="Times New Roman"/>
      <w:b/>
      <w:bCs/>
      <w:kern w:val="0"/>
      <w:sz w:val="36"/>
      <w:szCs w:val="36"/>
      <w14:ligatures w14:val="none"/>
    </w:rPr>
  </w:style>
  <w:style w:type="paragraph" w:styleId="HTMLPreformatted">
    <w:name w:val="HTML Preformatted"/>
    <w:basedOn w:val="Normal"/>
    <w:link w:val="HTMLPreformattedChar"/>
    <w:uiPriority w:val="99"/>
    <w:semiHidden/>
    <w:unhideWhenUsed/>
    <w:rsid w:val="00A0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03E97"/>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442411">
      <w:bodyDiv w:val="1"/>
      <w:marLeft w:val="0"/>
      <w:marRight w:val="0"/>
      <w:marTop w:val="0"/>
      <w:marBottom w:val="0"/>
      <w:divBdr>
        <w:top w:val="none" w:sz="0" w:space="0" w:color="auto"/>
        <w:left w:val="none" w:sz="0" w:space="0" w:color="auto"/>
        <w:bottom w:val="none" w:sz="0" w:space="0" w:color="auto"/>
        <w:right w:val="none" w:sz="0" w:space="0" w:color="auto"/>
      </w:divBdr>
      <w:divsChild>
        <w:div w:id="257063178">
          <w:marLeft w:val="0"/>
          <w:marRight w:val="0"/>
          <w:marTop w:val="0"/>
          <w:marBottom w:val="0"/>
          <w:divBdr>
            <w:top w:val="none" w:sz="0" w:space="0" w:color="auto"/>
            <w:left w:val="none" w:sz="0" w:space="0" w:color="auto"/>
            <w:bottom w:val="none" w:sz="0" w:space="0" w:color="auto"/>
            <w:right w:val="none" w:sz="0" w:space="0" w:color="auto"/>
          </w:divBdr>
          <w:divsChild>
            <w:div w:id="1962571247">
              <w:marLeft w:val="0"/>
              <w:marRight w:val="0"/>
              <w:marTop w:val="600"/>
              <w:marBottom w:val="600"/>
              <w:divBdr>
                <w:top w:val="none" w:sz="0" w:space="0" w:color="auto"/>
                <w:left w:val="none" w:sz="0" w:space="0" w:color="auto"/>
                <w:bottom w:val="none" w:sz="0" w:space="0" w:color="auto"/>
                <w:right w:val="none" w:sz="0" w:space="0" w:color="auto"/>
              </w:divBdr>
              <w:divsChild>
                <w:div w:id="132809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4723">
          <w:marLeft w:val="0"/>
          <w:marRight w:val="0"/>
          <w:marTop w:val="0"/>
          <w:marBottom w:val="0"/>
          <w:divBdr>
            <w:top w:val="none" w:sz="0" w:space="0" w:color="auto"/>
            <w:left w:val="none" w:sz="0" w:space="0" w:color="auto"/>
            <w:bottom w:val="none" w:sz="0" w:space="0" w:color="auto"/>
            <w:right w:val="none" w:sz="0" w:space="0" w:color="auto"/>
          </w:divBdr>
          <w:divsChild>
            <w:div w:id="1717776642">
              <w:marLeft w:val="0"/>
              <w:marRight w:val="0"/>
              <w:marTop w:val="600"/>
              <w:marBottom w:val="600"/>
              <w:divBdr>
                <w:top w:val="none" w:sz="0" w:space="0" w:color="auto"/>
                <w:left w:val="none" w:sz="0" w:space="0" w:color="auto"/>
                <w:bottom w:val="none" w:sz="0" w:space="0" w:color="auto"/>
                <w:right w:val="none" w:sz="0" w:space="0" w:color="auto"/>
              </w:divBdr>
              <w:divsChild>
                <w:div w:id="9100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79035">
          <w:marLeft w:val="0"/>
          <w:marRight w:val="0"/>
          <w:marTop w:val="0"/>
          <w:marBottom w:val="0"/>
          <w:divBdr>
            <w:top w:val="none" w:sz="0" w:space="0" w:color="auto"/>
            <w:left w:val="none" w:sz="0" w:space="0" w:color="auto"/>
            <w:bottom w:val="none" w:sz="0" w:space="0" w:color="auto"/>
            <w:right w:val="none" w:sz="0" w:space="0" w:color="auto"/>
          </w:divBdr>
          <w:divsChild>
            <w:div w:id="1078751031">
              <w:marLeft w:val="0"/>
              <w:marRight w:val="0"/>
              <w:marTop w:val="600"/>
              <w:marBottom w:val="600"/>
              <w:divBdr>
                <w:top w:val="none" w:sz="0" w:space="0" w:color="auto"/>
                <w:left w:val="none" w:sz="0" w:space="0" w:color="auto"/>
                <w:bottom w:val="none" w:sz="0" w:space="0" w:color="auto"/>
                <w:right w:val="none" w:sz="0" w:space="0" w:color="auto"/>
              </w:divBdr>
              <w:divsChild>
                <w:div w:id="80840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77847">
          <w:marLeft w:val="0"/>
          <w:marRight w:val="0"/>
          <w:marTop w:val="0"/>
          <w:marBottom w:val="0"/>
          <w:divBdr>
            <w:top w:val="none" w:sz="0" w:space="0" w:color="auto"/>
            <w:left w:val="none" w:sz="0" w:space="0" w:color="auto"/>
            <w:bottom w:val="none" w:sz="0" w:space="0" w:color="auto"/>
            <w:right w:val="none" w:sz="0" w:space="0" w:color="auto"/>
          </w:divBdr>
          <w:divsChild>
            <w:div w:id="1457871066">
              <w:marLeft w:val="0"/>
              <w:marRight w:val="0"/>
              <w:marTop w:val="600"/>
              <w:marBottom w:val="600"/>
              <w:divBdr>
                <w:top w:val="none" w:sz="0" w:space="0" w:color="auto"/>
                <w:left w:val="none" w:sz="0" w:space="0" w:color="auto"/>
                <w:bottom w:val="none" w:sz="0" w:space="0" w:color="auto"/>
                <w:right w:val="none" w:sz="0" w:space="0" w:color="auto"/>
              </w:divBdr>
              <w:divsChild>
                <w:div w:id="8915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8005">
          <w:marLeft w:val="0"/>
          <w:marRight w:val="0"/>
          <w:marTop w:val="0"/>
          <w:marBottom w:val="0"/>
          <w:divBdr>
            <w:top w:val="none" w:sz="0" w:space="0" w:color="auto"/>
            <w:left w:val="none" w:sz="0" w:space="0" w:color="auto"/>
            <w:bottom w:val="none" w:sz="0" w:space="0" w:color="auto"/>
            <w:right w:val="none" w:sz="0" w:space="0" w:color="auto"/>
          </w:divBdr>
          <w:divsChild>
            <w:div w:id="11303388">
              <w:marLeft w:val="0"/>
              <w:marRight w:val="0"/>
              <w:marTop w:val="600"/>
              <w:marBottom w:val="600"/>
              <w:divBdr>
                <w:top w:val="none" w:sz="0" w:space="0" w:color="auto"/>
                <w:left w:val="none" w:sz="0" w:space="0" w:color="auto"/>
                <w:bottom w:val="none" w:sz="0" w:space="0" w:color="auto"/>
                <w:right w:val="none" w:sz="0" w:space="0" w:color="auto"/>
              </w:divBdr>
              <w:divsChild>
                <w:div w:id="2518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90383">
          <w:marLeft w:val="0"/>
          <w:marRight w:val="0"/>
          <w:marTop w:val="0"/>
          <w:marBottom w:val="0"/>
          <w:divBdr>
            <w:top w:val="none" w:sz="0" w:space="0" w:color="auto"/>
            <w:left w:val="none" w:sz="0" w:space="0" w:color="auto"/>
            <w:bottom w:val="none" w:sz="0" w:space="0" w:color="auto"/>
            <w:right w:val="none" w:sz="0" w:space="0" w:color="auto"/>
          </w:divBdr>
          <w:divsChild>
            <w:div w:id="1076512381">
              <w:marLeft w:val="0"/>
              <w:marRight w:val="0"/>
              <w:marTop w:val="600"/>
              <w:marBottom w:val="600"/>
              <w:divBdr>
                <w:top w:val="none" w:sz="0" w:space="0" w:color="auto"/>
                <w:left w:val="none" w:sz="0" w:space="0" w:color="auto"/>
                <w:bottom w:val="none" w:sz="0" w:space="0" w:color="auto"/>
                <w:right w:val="none" w:sz="0" w:space="0" w:color="auto"/>
              </w:divBdr>
              <w:divsChild>
                <w:div w:id="64304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69714">
          <w:marLeft w:val="0"/>
          <w:marRight w:val="0"/>
          <w:marTop w:val="0"/>
          <w:marBottom w:val="0"/>
          <w:divBdr>
            <w:top w:val="none" w:sz="0" w:space="0" w:color="auto"/>
            <w:left w:val="none" w:sz="0" w:space="0" w:color="auto"/>
            <w:bottom w:val="none" w:sz="0" w:space="0" w:color="auto"/>
            <w:right w:val="none" w:sz="0" w:space="0" w:color="auto"/>
          </w:divBdr>
          <w:divsChild>
            <w:div w:id="1025592540">
              <w:marLeft w:val="0"/>
              <w:marRight w:val="0"/>
              <w:marTop w:val="600"/>
              <w:marBottom w:val="600"/>
              <w:divBdr>
                <w:top w:val="none" w:sz="0" w:space="0" w:color="auto"/>
                <w:left w:val="none" w:sz="0" w:space="0" w:color="auto"/>
                <w:bottom w:val="none" w:sz="0" w:space="0" w:color="auto"/>
                <w:right w:val="none" w:sz="0" w:space="0" w:color="auto"/>
              </w:divBdr>
              <w:divsChild>
                <w:div w:id="5982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46858">
          <w:blockQuote w:val="1"/>
          <w:marLeft w:val="0"/>
          <w:marRight w:val="0"/>
          <w:marTop w:val="0"/>
          <w:marBottom w:val="0"/>
          <w:divBdr>
            <w:top w:val="none" w:sz="0" w:space="0" w:color="auto"/>
            <w:left w:val="none" w:sz="0" w:space="0" w:color="auto"/>
            <w:bottom w:val="none" w:sz="0" w:space="0" w:color="auto"/>
            <w:right w:val="none" w:sz="0" w:space="0" w:color="auto"/>
          </w:divBdr>
          <w:divsChild>
            <w:div w:id="1183981127">
              <w:marLeft w:val="0"/>
              <w:marRight w:val="0"/>
              <w:marTop w:val="0"/>
              <w:marBottom w:val="0"/>
              <w:divBdr>
                <w:top w:val="none" w:sz="0" w:space="0" w:color="auto"/>
                <w:left w:val="none" w:sz="0" w:space="0" w:color="auto"/>
                <w:bottom w:val="none" w:sz="0" w:space="0" w:color="auto"/>
                <w:right w:val="none" w:sz="0" w:space="0" w:color="auto"/>
              </w:divBdr>
            </w:div>
          </w:divsChild>
        </w:div>
        <w:div w:id="1910918647">
          <w:marLeft w:val="0"/>
          <w:marRight w:val="0"/>
          <w:marTop w:val="0"/>
          <w:marBottom w:val="0"/>
          <w:divBdr>
            <w:top w:val="none" w:sz="0" w:space="0" w:color="auto"/>
            <w:left w:val="none" w:sz="0" w:space="0" w:color="auto"/>
            <w:bottom w:val="none" w:sz="0" w:space="0" w:color="auto"/>
            <w:right w:val="none" w:sz="0" w:space="0" w:color="auto"/>
          </w:divBdr>
        </w:div>
      </w:divsChild>
    </w:div>
    <w:div w:id="822281585">
      <w:bodyDiv w:val="1"/>
      <w:marLeft w:val="0"/>
      <w:marRight w:val="0"/>
      <w:marTop w:val="0"/>
      <w:marBottom w:val="0"/>
      <w:divBdr>
        <w:top w:val="none" w:sz="0" w:space="0" w:color="auto"/>
        <w:left w:val="none" w:sz="0" w:space="0" w:color="auto"/>
        <w:bottom w:val="none" w:sz="0" w:space="0" w:color="auto"/>
        <w:right w:val="none" w:sz="0" w:space="0" w:color="auto"/>
      </w:divBdr>
      <w:divsChild>
        <w:div w:id="644628706">
          <w:marLeft w:val="-225"/>
          <w:marRight w:val="-225"/>
          <w:marTop w:val="0"/>
          <w:marBottom w:val="0"/>
          <w:divBdr>
            <w:top w:val="none" w:sz="0" w:space="0" w:color="auto"/>
            <w:left w:val="none" w:sz="0" w:space="0" w:color="auto"/>
            <w:bottom w:val="none" w:sz="0" w:space="0" w:color="auto"/>
            <w:right w:val="none" w:sz="0" w:space="0" w:color="auto"/>
          </w:divBdr>
          <w:divsChild>
            <w:div w:id="1300183809">
              <w:marLeft w:val="-225"/>
              <w:marRight w:val="-225"/>
              <w:marTop w:val="0"/>
              <w:marBottom w:val="0"/>
              <w:divBdr>
                <w:top w:val="none" w:sz="0" w:space="0" w:color="auto"/>
                <w:left w:val="none" w:sz="0" w:space="0" w:color="auto"/>
                <w:bottom w:val="none" w:sz="0" w:space="0" w:color="auto"/>
                <w:right w:val="none" w:sz="0" w:space="0" w:color="auto"/>
              </w:divBdr>
            </w:div>
            <w:div w:id="512231632">
              <w:marLeft w:val="0"/>
              <w:marRight w:val="0"/>
              <w:marTop w:val="0"/>
              <w:marBottom w:val="0"/>
              <w:divBdr>
                <w:top w:val="none" w:sz="0" w:space="0" w:color="auto"/>
                <w:left w:val="none" w:sz="0" w:space="0" w:color="auto"/>
                <w:bottom w:val="none" w:sz="0" w:space="0" w:color="auto"/>
                <w:right w:val="none" w:sz="0" w:space="0" w:color="auto"/>
              </w:divBdr>
              <w:divsChild>
                <w:div w:id="50652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81361">
          <w:marLeft w:val="-225"/>
          <w:marRight w:val="-225"/>
          <w:marTop w:val="0"/>
          <w:marBottom w:val="0"/>
          <w:divBdr>
            <w:top w:val="none" w:sz="0" w:space="0" w:color="auto"/>
            <w:left w:val="none" w:sz="0" w:space="0" w:color="auto"/>
            <w:bottom w:val="none" w:sz="0" w:space="0" w:color="auto"/>
            <w:right w:val="none" w:sz="0" w:space="0" w:color="auto"/>
          </w:divBdr>
          <w:divsChild>
            <w:div w:id="92572553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1248</Words>
  <Characters>7118</Characters>
  <Application>Microsoft Office Word</Application>
  <DocSecurity>0</DocSecurity>
  <Lines>59</Lines>
  <Paragraphs>16</Paragraphs>
  <ScaleCrop>false</ScaleCrop>
  <Company/>
  <LinksUpToDate>false</LinksUpToDate>
  <CharactersWithSpaces>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Yessian</dc:creator>
  <cp:keywords/>
  <dc:description/>
  <cp:lastModifiedBy>Hema Vegi</cp:lastModifiedBy>
  <cp:revision>2</cp:revision>
  <dcterms:created xsi:type="dcterms:W3CDTF">2024-02-23T07:39:00Z</dcterms:created>
  <dcterms:modified xsi:type="dcterms:W3CDTF">2024-02-23T11:11:00Z</dcterms:modified>
</cp:coreProperties>
</file>